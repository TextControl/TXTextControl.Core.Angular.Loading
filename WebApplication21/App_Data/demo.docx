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dds" ContentType="image/vnd.ms-dds"/>
  <Default Extension="heic" ContentType="image/heic"/>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footer0002.xml" ContentType="application/vnd.openxmlformats-officedocument.wordprocessingml.footer+xml"/>
  <Override PartName="/word/footer0003.xml" ContentType="application/vnd.openxmlformats-officedocument.wordprocessingml.footer+xml"/>
  <Override PartName="/word/footer0004.xml" ContentType="application/vnd.openxmlformats-officedocument.wordprocessingml.footer+xml"/>
  <Override PartName="/word/footer000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body>
    <w:p>
      <w:pPr>
        <w:pStyle w:val="Heading11"/>
        <w:rPr>
          <w:lang w:val="en-US" w:eastAsia="en-US" w:bidi="en-US"/>
        </w:rPr>
      </w:pPr>
      <w:r>
        <w:rPr>
          <w:lang w:val="en-US" w:eastAsia="en-US" w:bidi="en-US"/>
        </w:rPr>
        <w:t xml:space="preserve">TX Text Control Demo Document</w:t>
      </w:r>
    </w:p>
    <w:p>
      <w:pPr>
        <w:rPr>
          <w:lang w:val="en-US" w:eastAsia="en-US" w:bidi="en-US"/>
        </w:rPr>
        <w:sectPr>
          <w:headerReference w:type="default" r:id="rId00017"/>
          <w:footerReference w:type="default" r:id="rId00018"/>
          <w:headerReference w:type="first" r:id="rId00019"/>
          <w:footerReference w:type="first" r:id="rId00020"/>
          <w:pgSz w:w="15840" w:h="12240" w:orient="landscape"/>
          <w:pgMar w:top="720" w:right="692" w:bottom="893" w:left="720" w:header="567" w:footer="260"/>
          <w:pgBorders w:display="allPages" w:offsetFrom="page"/>
          <w:pgNumType w:start="1"/>
          <w:titlePg/>
        </w:sectPr>
      </w:pPr>
    </w:p>
    <w:p>
      <w:pPr>
        <w:pStyle w:val="Heading2-First"/>
        <w:rPr>
          <w:lang w:val="en-US" w:eastAsia="en-US" w:bidi="en-US"/>
        </w:rPr>
      </w:pPr>
      <w:r>
        <w:rPr>
          <w:lang w:val="en-US" w:eastAsia="en-US" w:bidi="en-US"/>
        </w:rPr>
        <w:t xml:space="preserve">Overview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Segoe UI Semibold" w:hAnsi="Segoe UI Semibold" w:eastAsia="Segoe UI Semibold" w:cs="Segoe UI Semibold"/>
        </w:rPr>
      </w:pPr>
      <w:r>
        <w:rPr>
          <w:rFonts w:ascii="Segoe UI Semibold" w:hAnsi="Segoe UI Semibold" w:eastAsia="Segoe UI Semibold" w:cs="Segoe UI Semibold"/>
        </w:rPr>
        <w:t xml:space="preserve">Add professional document editing and reporting to your applications by providing a fully-featured, professional and intuitive word processing interface.</w:t>
      </w:r>
    </w:p>
    <w:p>
      <w:pPr>
        <w:pStyle w:val="TOC Heading1"/>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lang w:val="en-US" w:eastAsia="en-US" w:bidi="en-US"/>
        </w:rPr>
      </w:pPr>
      <w:r>
        <w:rPr>
          <w:lang w:val="en-US" w:eastAsia="en-US" w:bidi="en-US"/>
        </w:rPr>
        <w:t xml:space="preserve">Table of Contents</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"TOC_65537" </w:instrText>
      </w:r>
      <w:r>
        <w:rPr>
          <w:lang w:val="en-US" w:eastAsia="en-US" w:bidi="en-US"/>
        </w:rPr>
        <w:fldChar w:fldCharType="separate"/>
      </w:r>
      <w:r>
        <w:rPr>
          <w:lang w:val="en-US" w:eastAsia="en-US" w:bidi="en-US"/>
        </w:rPr>
        <w:t xml:space="preserve">Form Fields </w:t>
      </w:r>
      <w:r>
        <w:rPr>
          <w:lang w:val="en-US" w:eastAsia="en-US" w:bidi="en-US"/>
        </w:rPr>
        <w:fldChar w:fldCharType="end"/>
      </w:r>
      <w:r>
        <w:rPr>
          <w:lang w:val="en-US" w:eastAsia="en-US" w:bidi="en-US"/>
        </w:rPr>
        <w:t xml:space="preserve">	1</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"TOC_65538" </w:instrText>
      </w:r>
      <w:r>
        <w:rPr>
          <w:lang w:val="en-US" w:eastAsia="en-US" w:bidi="en-US"/>
        </w:rPr>
        <w:fldChar w:fldCharType="separate"/>
      </w:r>
      <w:r>
        <w:rPr>
          <w:lang w:val="en-US" w:eastAsia="en-US" w:bidi="en-US"/>
        </w:rPr>
        <w:t xml:space="preserve">Merge Fields and Reporting </w:t>
      </w:r>
      <w:r>
        <w:rPr>
          <w:lang w:val="en-US" w:eastAsia="en-US" w:bidi="en-US"/>
        </w:rPr>
        <w:fldChar w:fldCharType="end"/>
      </w:r>
      <w:r>
        <w:rPr>
          <w:lang w:val="en-US" w:eastAsia="en-US" w:bidi="en-US"/>
        </w:rPr>
        <w:t xml:space="preserve">	1</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"TOC_65539" </w:instrText>
      </w:r>
      <w:r>
        <w:rPr>
          <w:lang w:val="en-US" w:eastAsia="en-US" w:bidi="en-US"/>
        </w:rPr>
        <w:fldChar w:fldCharType="separate"/>
      </w:r>
      <w:r>
        <w:rPr>
          <w:lang w:val="en-US" w:eastAsia="en-US" w:bidi="en-US"/>
        </w:rPr>
        <w:t xml:space="preserve">Tables with Formulas </w:t>
      </w:r>
      <w:r>
        <w:rPr>
          <w:lang w:val="en-US" w:eastAsia="en-US" w:bidi="en-US"/>
        </w:rPr>
        <w:fldChar w:fldCharType="end"/>
      </w:r>
      <w:r>
        <w:rPr>
          <w:lang w:val="en-US" w:eastAsia="en-US" w:bidi="en-US"/>
        </w:rPr>
        <w:t xml:space="preserve">	2</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"TOC_65540" </w:instrText>
      </w:r>
      <w:r>
        <w:rPr>
          <w:lang w:val="en-US" w:eastAsia="en-US" w:bidi="en-US"/>
        </w:rPr>
        <w:fldChar w:fldCharType="separate"/>
      </w:r>
      <w:r>
        <w:rPr>
          <w:lang w:val="en-US" w:eastAsia="en-US" w:bidi="en-US"/>
        </w:rPr>
        <w:t xml:space="preserve">Charts </w:t>
      </w:r>
      <w:r>
        <w:rPr>
          <w:lang w:val="en-US" w:eastAsia="en-US" w:bidi="en-US"/>
        </w:rPr>
        <w:fldChar w:fldCharType="end"/>
      </w:r>
      <w:r>
        <w:rPr>
          <w:lang w:val="en-US" w:eastAsia="en-US" w:bidi="en-US"/>
        </w:rPr>
        <w:t xml:space="preserve">	3</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"TOC_65541" </w:instrText>
      </w:r>
      <w:r>
        <w:rPr>
          <w:lang w:val="en-US" w:eastAsia="en-US" w:bidi="en-US"/>
        </w:rPr>
        <w:fldChar w:fldCharType="separate"/>
      </w:r>
      <w:r>
        <w:rPr>
          <w:lang w:val="en-US" w:eastAsia="en-US" w:bidi="en-US"/>
        </w:rPr>
        <w:t xml:space="preserve">Image Support </w:t>
      </w:r>
      <w:r>
        <w:rPr>
          <w:lang w:val="en-US" w:eastAsia="en-US" w:bidi="en-US"/>
        </w:rPr>
        <w:fldChar w:fldCharType="end"/>
      </w:r>
      <w:r>
        <w:rPr>
          <w:lang w:val="en-US" w:eastAsia="en-US" w:bidi="en-US"/>
        </w:rPr>
        <w:t xml:space="preserve">	3</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"TOC_65542" </w:instrText>
      </w:r>
      <w:r>
        <w:rPr>
          <w:lang w:val="en-US" w:eastAsia="en-US" w:bidi="en-US"/>
        </w:rPr>
        <w:fldChar w:fldCharType="separate"/>
      </w:r>
      <w:r>
        <w:rPr>
          <w:lang w:val="en-US" w:eastAsia="en-US" w:bidi="en-US"/>
        </w:rPr>
        <w:t xml:space="preserve">Bullets and Structured Numbered Lists </w:t>
      </w:r>
      <w:r>
        <w:rPr>
          <w:lang w:val="en-US" w:eastAsia="en-US" w:bidi="en-US"/>
        </w:rPr>
        <w:fldChar w:fldCharType="end"/>
      </w:r>
      <w:r>
        <w:rPr>
          <w:lang w:val="en-US" w:eastAsia="en-US" w:bidi="en-US"/>
        </w:rPr>
        <w:t xml:space="preserve">	4</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"TOC_65543" </w:instrText>
      </w:r>
      <w:r>
        <w:rPr>
          <w:lang w:val="en-US" w:eastAsia="en-US" w:bidi="en-US"/>
        </w:rPr>
        <w:fldChar w:fldCharType="separate"/>
      </w:r>
      <w:r>
        <w:rPr>
          <w:lang w:val="en-US" w:eastAsia="en-US" w:bidi="en-US"/>
        </w:rPr>
        <w:t xml:space="preserve">Text Frames </w:t>
      </w:r>
      <w:r>
        <w:rPr>
          <w:lang w:val="en-US" w:eastAsia="en-US" w:bidi="en-US"/>
        </w:rPr>
        <w:fldChar w:fldCharType="end"/>
      </w:r>
      <w:r>
        <w:rPr>
          <w:lang w:val="en-US" w:eastAsia="en-US" w:bidi="en-US"/>
        </w:rPr>
        <w:t xml:space="preserve">	4</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"TOC_65544" </w:instrText>
      </w:r>
      <w:r>
        <w:rPr>
          <w:lang w:val="en-US" w:eastAsia="en-US" w:bidi="en-US"/>
        </w:rPr>
        <w:fldChar w:fldCharType="separate"/>
      </w:r>
      <w:r>
        <w:rPr>
          <w:lang w:val="en-US" w:eastAsia="en-US" w:bidi="en-US"/>
        </w:rPr>
        <w:t xml:space="preserve">Track Changes </w:t>
      </w:r>
      <w:r>
        <w:rPr>
          <w:lang w:val="en-US" w:eastAsia="en-US" w:bidi="en-US"/>
        </w:rPr>
        <w:fldChar w:fldCharType="end"/>
      </w:r>
      <w:r>
        <w:rPr>
          <w:lang w:val="en-US" w:eastAsia="en-US" w:bidi="en-US"/>
        </w:rPr>
        <w:t xml:space="preserve">	4</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"TOC_65545" </w:instrText>
      </w:r>
      <w:r>
        <w:rPr>
          <w:lang w:val="en-US" w:eastAsia="en-US" w:bidi="en-US"/>
        </w:rPr>
        <w:fldChar w:fldCharType="separate"/>
      </w:r>
      <w:r>
        <w:rPr>
          <w:lang w:val="en-US" w:eastAsia="en-US" w:bidi="en-US"/>
        </w:rPr>
        <w:t xml:space="preserve">Hyperlinks and Targets</w:t>
      </w:r>
      <w:r>
        <w:rPr>
          <w:lang w:val="en-US" w:eastAsia="en-US" w:bidi="en-US"/>
        </w:rPr>
        <w:fldChar w:fldCharType="end"/>
      </w:r>
      <w:r>
        <w:rPr>
          <w:lang w:val="en-US" w:eastAsia="en-US" w:bidi="en-US"/>
        </w:rPr>
        <w:t xml:space="preserve">	5</w:t>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"TOC_65546" </w:instrText>
      </w:r>
      <w:r>
        <w:rPr>
          <w:lang w:val="en-US" w:eastAsia="en-US" w:bidi="en-US"/>
        </w:rPr>
        <w:fldChar w:fldCharType="separate"/>
      </w:r>
      <w:r>
        <w:rPr>
          <w:lang w:val="en-US" w:eastAsia="en-US" w:bidi="en-US"/>
        </w:rPr>
        <w:t xml:space="preserve">Stylesheets </w:t>
      </w:r>
      <w:r>
        <w:rPr>
          <w:lang w:val="en-US" w:eastAsia="en-US" w:bidi="en-US"/>
        </w:rPr>
        <w:fldChar w:fldCharType="end"/>
      </w:r>
      <w:r>
        <w:rPr>
          <w:lang w:val="en-US" w:eastAsia="en-US" w:bidi="en-US"/>
        </w:rPr>
        <w:t xml:space="preserve">	5</w:t>
      </w:r>
    </w:p>
    <w:p>
      <w:pPr>
        <w:pStyle w:val="TOC1"/>
        <w:tabs>
          <w:tab w:val="clear" w:pos="0"/>
          <w:tab w:val="right" w:leader="dot" w:pos="14400"/>
        </w:tabs>
        <w:rPr>
          <w:rFonts w:ascii="Segoe UI Semibold" w:hAnsi="Segoe UI Semibold" w:eastAsia="Segoe UI Semibold" w:cs="Segoe UI Semibold"/>
        </w:rPr>
      </w:pPr>
      <w:r>
        <w:rPr>
          <w:lang w:val="en-US" w:eastAsia="en-US" w:bidi="en-US"/>
        </w:rPr>
        <w:fldChar w:fldCharType="begin"/>
      </w:r>
      <w:r>
        <w:rPr>
          <w:lang w:val="en-US" w:eastAsia="en-US" w:bidi="en-US"/>
        </w:rPr>
        <w:instrText xml:space="preserve"> HYPERLINK \l "TOC_65547" </w:instrText>
      </w:r>
      <w:r>
        <w:rPr>
          <w:lang w:val="en-US" w:eastAsia="en-US" w:bidi="en-US"/>
        </w:rPr>
        <w:fldChar w:fldCharType="separate"/>
      </w:r>
      <w:r>
        <w:rPr>
          <w:lang w:val="en-US" w:eastAsia="en-US" w:bidi="en-US"/>
        </w:rPr>
        <w:t xml:space="preserve">Background Image Support </w:t>
      </w:r>
      <w:r>
        <w:rPr>
          <w:lang w:val="en-US" w:eastAsia="en-US" w:bidi="en-US"/>
        </w:rPr>
        <w:fldChar w:fldCharType="end"/>
      </w:r>
      <w:r>
        <w:rPr>
          <w:lang w:val="en-US" w:eastAsia="en-US" w:bidi="en-US"/>
        </w:rPr>
        <w:t xml:space="preserve">	5</w:t>
      </w:r>
    </w:p>
    <w:p>
      <w:pPr>
        <w:pStyle w:val="Heading21"/>
        <w:spacing w:before="0"/>
        <w:rPr>
          <w:lang w:val="en-US" w:eastAsia="en-US" w:bidi="en-US"/>
        </w:rPr>
      </w:pPr>
      <w:r>
        <w:rPr>
          <w:lang w:val="en-US" w:eastAsia="en-US" w:bidi="en-US"/>
        </w:rPr>
        <w:t xml:space="preserve">Form Fields </w:t>
      </w:r>
    </w:p>
    <w:p>
      <w:pPr>
        <w:pStyle w:val="Content"/>
        <w:tabs>
          <w:tab w:val="left" w:pos="1134"/>
          <w:tab w:val="left" w:pos="2268"/>
          <w:tab w:val="left" w:pos="3402"/>
          <w:tab w:val="left" w:pos="4536"/>
          <w:tab w:val="left" w:pos="5670"/>
          <w:tab w:val="left" w:pos="6804"/>
          <w:tab w:val="left" w:pos="7938"/>
          <w:tab w:val="left" w:pos="8091"/>
          <w:tab w:val="left" w:pos="10206"/>
          <w:tab w:val="left" w:pos="11340"/>
          <w:tab w:val="left" w:pos="12474"/>
          <w:tab w:val="left" w:pos="13608"/>
          <w:tab w:val="left" w:pos="14742"/>
          <w:tab w:val="left" w:pos="15876"/>
        </w:tabs>
        <w:spacing w:after="288"/>
      </w:pPr>
      <w:r>
        <w:t xml:space="preserve">Integrate form field processing functionality to create and deploy forms including MS Word compatible fields such as checkboxes, date fields, drop-downs and form text fields.</w:t>
      </w:r>
    </w:p>
    <w:tbl>
      <w:tblPr>
        <w:tblW w:w="0" w:type="auto"/>
        <w:jc w:val="left"/>
        <w:tblInd w:w="36" w:type="dxa"/>
        <w:tblBorders>
          <w:top w:val="none"/>
          <w:left w:val="none"/>
          <w:bottom w:val="none"/>
          <w:right w:val="none"/>
          <w:insideH w:val="none"/>
          <w:insideV w:val="none"/>
        </w:tblBorders>
        <w:tblLayout w:type="fixed"/>
        <w:tblCellMar>
          <w:top w:w="0" w:type="dxa"/>
          <w:left w:w="36" w:type="dxa"/>
          <w:bottom w:w="0" w:type="dxa"/>
          <w:right w:w="36" w:type="dxa"/>
        </w:tblCellMar>
      </w:tblPr>
      <w:tblGrid>
        <w:gridCol w:w="1380"/>
        <w:gridCol w:w="1553"/>
        <w:gridCol w:w="825"/>
        <w:gridCol w:w="1815"/>
      </w:tblGrid>
      <w:tr>
        <w:tc>
          <w:tcPr>
            <w:tcW w:w="1380" w:type="dxa"/>
            <w:shd w:val="clear" w:color="auto" w:fill="auto"/>
            <w:vAlign w:val="center"/>
          </w:tcPr>
          <w:p>
            <w:pPr>
              <w:pStyle w:val="Base"/>
              <w:rPr>
                <w:b/>
                <w:bCs/>
                <w:sz w:val="20"/>
                <w:szCs w:val="20"/>
              </w:rPr>
            </w:pPr>
            <w:r>
              <w:rPr>
                <w:b/>
                <w:bCs/>
                <w:sz w:val="20"/>
                <w:szCs w:val="20"/>
              </w:rPr>
              <w:t xml:space="preserve">Your name:</w:t>
            </w:r>
          </w:p>
        </w:tc>
        <w:tc>
          <w:tcPr>
            <w:tcW w:w="1553" w:type="dxa"/>
            <w:shd w:val="clear" w:color="auto" w:fill="auto"/>
            <w:vAlign w:val="center"/>
          </w:tcPr>
          <w:p>
            <w:pPr>
              <w:pStyle w:val="Base"/>
              <w:rPr>
                <w:sz w:val="20"/>
                <w:szCs w:val="20"/>
              </w:rPr>
            </w:pPr>
            <w:sdt>
              <w:sdtPr>
                <w:id w:val="13"/>
                <w:richText/>
              </w:sdtPr>
              <w:sdtContent>
                <w:r>
                  <w:rPr>
                    <w:sz w:val="20"/>
                    <w:szCs w:val="20"/>
                  </w:rPr>
                  <w:t xml:space="preserve">Jack Petersen</w:t>
                </w:r>
              </w:sdtContent>
            </w:sdt>
          </w:p>
        </w:tc>
        <w:tc>
          <w:tcPr>
            <w:tcW w:w="825" w:type="dxa"/>
            <w:shd w:val="clear" w:color="auto" w:fill="auto"/>
            <w:vAlign w:val="center"/>
          </w:tcPr>
          <w:p>
            <w:pPr>
              <w:pStyle w:val="Base"/>
              <w:rPr>
                <w:b/>
                <w:bCs/>
                <w:sz w:val="20"/>
                <w:szCs w:val="20"/>
              </w:rPr>
            </w:pPr>
            <w:r>
              <w:rPr>
                <w:b/>
                <w:bCs/>
                <w:sz w:val="20"/>
                <w:szCs w:val="20"/>
              </w:rPr>
              <w:t xml:space="preserve">Phone:</w:t>
            </w:r>
          </w:p>
        </w:tc>
        <w:tc>
          <w:tcPr>
            <w:tcW w:w="1815" w:type="dxa"/>
            <w:shd w:val="clear" w:color="auto" w:fill="auto"/>
            <w:vAlign w:val="center"/>
          </w:tcPr>
          <w:p>
            <w:pPr>
              <w:pStyle w:val="Base"/>
              <w:rPr>
                <w:sz w:val="20"/>
                <w:szCs w:val="20"/>
              </w:rPr>
            </w:pPr>
            <w:sdt>
              <w:sdtPr>
                <w:id w:val="14"/>
                <w:richText/>
              </w:sdtPr>
              <w:sdtContent>
                <w:r>
                  <w:rPr>
                    <w:sz w:val="20"/>
                    <w:szCs w:val="20"/>
                  </w:rPr>
                  <w:t xml:space="preserve">704-222-2222</w:t>
                </w:r>
              </w:sdtContent>
            </w:sdt>
          </w:p>
        </w:tc>
      </w:tr>
      <w:tr>
        <w:tc>
          <w:tcPr>
            <w:tcW w:w="1380" w:type="dxa"/>
            <w:shd w:val="clear" w:color="auto" w:fill="auto"/>
            <w:vAlign w:val="center"/>
          </w:tcPr>
          <w:p>
            <w:pPr>
              <w:pStyle w:val="Base"/>
              <w:rPr>
                <w:b/>
                <w:bCs/>
                <w:sz w:val="20"/>
                <w:szCs w:val="20"/>
              </w:rPr>
            </w:pPr>
            <w:r>
              <w:rPr>
                <w:b/>
                <w:bCs/>
                <w:sz w:val="20"/>
                <w:szCs w:val="20"/>
              </w:rPr>
              <w:t xml:space="preserve">Date of birth:</w:t>
            </w:r>
          </w:p>
        </w:tc>
        <w:tc>
          <w:tcPr>
            <w:tcW w:w="1553" w:type="dxa"/>
            <w:shd w:val="clear" w:color="auto" w:fill="auto"/>
            <w:vAlign w:val="center"/>
          </w:tcPr>
          <w:p>
            <w:pPr>
              <w:pStyle w:val="Base"/>
              <w:rPr>
                <w:sz w:val="20"/>
                <w:szCs w:val="20"/>
              </w:rPr>
            </w:pPr>
            <w:sdt>
              <w:sdtPr>
                <w:id w:val="15"/>
                <w:date w:fullDate="1989-07-13T00:00:00Z"/>
              </w:sdtPr>
              <w:sdtContent>
                <w:r>
                  <w:rPr>
                    <w:sz w:val="20"/>
                    <w:szCs w:val="20"/>
                    <w:lang w:val="en-US" w:eastAsia="en-US" w:bidi="en-US"/>
                  </w:rPr>
                  <w:t xml:space="preserve">7/13/1989</w:t>
                </w:r>
              </w:sdtContent>
            </w:sdt>
          </w:p>
        </w:tc>
        <w:tc>
          <w:tcPr>
            <w:tcW w:w="825" w:type="dxa"/>
            <w:shd w:val="clear" w:color="auto" w:fill="auto"/>
            <w:vAlign w:val="center"/>
          </w:tcPr>
          <w:p>
            <w:pPr>
              <w:pStyle w:val="Base"/>
              <w:rPr>
                <w:b/>
                <w:bCs/>
                <w:sz w:val="20"/>
                <w:szCs w:val="20"/>
                <w:lang w:val="en-US" w:eastAsia="en-US" w:bidi="en-US"/>
              </w:rPr>
            </w:pPr>
          </w:p>
        </w:tc>
        <w:tc>
          <w:tcPr>
            <w:tcW w:w="1815" w:type="dxa"/>
            <w:shd w:val="clear" w:color="auto" w:fill="auto"/>
            <w:vAlign w:val="center"/>
          </w:tcPr>
          <w:p>
            <w:pPr>
              <w:pStyle w:val="Base"/>
              <w:rPr>
                <w:sz w:val="20"/>
                <w:szCs w:val="20"/>
                <w:lang w:val="en-US" w:eastAsia="en-US" w:bidi="en-US"/>
              </w:rPr>
            </w:pPr>
          </w:p>
        </w:tc>
      </w:tr>
      <w:tr>
        <w:tc>
          <w:tcPr>
            <w:tcW w:w="1380" w:type="dxa"/>
            <w:shd w:val="clear" w:color="auto" w:fill="auto"/>
            <w:vAlign w:val="center"/>
          </w:tcPr>
          <w:p>
            <w:pPr>
              <w:pStyle w:val="Base"/>
              <w:rPr>
                <w:b/>
                <w:bCs/>
                <w:sz w:val="20"/>
                <w:szCs w:val="20"/>
              </w:rPr>
            </w:pPr>
            <w:r>
              <w:rPr>
                <w:b/>
                <w:bCs/>
                <w:sz w:val="20"/>
                <w:szCs w:val="20"/>
              </w:rPr>
              <w:t xml:space="preserve">State:</w:t>
            </w:r>
          </w:p>
        </w:tc>
        <w:tc>
          <w:tcPr>
            <w:tcW w:w="1553" w:type="dxa"/>
            <w:shd w:val="clear" w:color="auto" w:fill="auto"/>
            <w:vAlign w:val="center"/>
          </w:tcPr>
          <w:p>
            <w:pPr>
              <w:pStyle w:val="Base"/>
              <w:rPr>
                <w:sz w:val="20"/>
                <w:szCs w:val="20"/>
              </w:rPr>
            </w:pPr>
            <w:sdt>
              <w:sdtPr>
                <w:id w:val="16"/>
                <w:dropDownList>
                  <w:listItem w:displayText="Alabama - AL" w:value="Alabama - AL"/>
                  <w:listItem w:displayText="Alaska - AK" w:value="Alaska - AK"/>
                  <w:listItem w:displayText="Arkansas - AR" w:value="Arkansas - AR"/>
                  <w:listItem w:displayText="California - CA" w:value="California - CA"/>
                  <w:listItem w:displayText="Colorado - CO" w:value="Colorado - CO"/>
                  <w:listItem w:displayText="Connecticut - CT" w:value="Connecticut - CT"/>
                  <w:listItem w:displayText="Delaware - DE" w:value="Delaware - DE"/>
                  <w:listItem w:displayText="Florida - FL" w:value="Florida - FL"/>
                  <w:listItem w:displayText="Georgia - GA" w:value="Georgia - GA"/>
                  <w:listItem w:displayText="Hawaii - HI" w:value="Hawaii - HI"/>
                  <w:listItem w:displayText="Idaho - ID" w:value="Idaho - ID"/>
                  <w:listItem w:displayText="Illinois - IL" w:value="Illinois - IL"/>
                  <w:listItem w:displayText="Indiana - IN" w:value="Indiana - IN"/>
                  <w:listItem w:displayText="Iowa - IA" w:value="Iowa - IA"/>
                  <w:listItem w:displayText="Kansas - KS" w:value="Kansas - KS"/>
                  <w:listItem w:displayText="Kentucky - KY" w:value="Kentucky - KY"/>
                  <w:listItem w:displayText="Louisiana - LA" w:value="Louisiana - LA"/>
                  <w:listItem w:displayText="Maine - ME" w:value="Maine - ME"/>
                  <w:listItem w:displayText="Maryland - MD" w:value="Maryland - MD"/>
                  <w:listItem w:displayText="Massachusetts - MA" w:value="Massachusetts - MA"/>
                  <w:listItem w:displayText="Michigan - MI" w:value="Michigan - MI"/>
                  <w:listItem w:displayText="Minnesota - MN" w:value="Minnesota - MN"/>
                  <w:listItem w:displayText="Mississippi - MS" w:value="Mississippi - MS"/>
                  <w:listItem w:displayText="Missouri - MO" w:value="Missouri - MO"/>
                  <w:listItem w:displayText="Montana - MT" w:value="Montana - MT"/>
                </w:dropDownList>
              </w:sdtPr>
              <w:sdtContent>
                <w:r>
                  <w:rPr>
                    <w:noProof/>
                    <w:sz w:val="20"/>
                    <w:szCs w:val="20"/>
                  </w:rPr>
                  <w:t xml:space="preserve">Illinois - IL</w:t>
                </w:r>
              </w:sdtContent>
            </w:sdt>
          </w:p>
        </w:tc>
        <w:tc>
          <w:tcPr>
            <w:tcW w:w="825" w:type="dxa"/>
            <w:shd w:val="clear" w:color="auto" w:fill="auto"/>
            <w:vAlign w:val="center"/>
          </w:tcPr>
          <w:p>
            <w:pPr>
              <w:pStyle w:val="Base"/>
              <w:rPr>
                <w:b/>
                <w:bCs/>
                <w:sz w:val="20"/>
                <w:szCs w:val="20"/>
              </w:rPr>
            </w:pPr>
          </w:p>
        </w:tc>
        <w:tc>
          <w:tcPr>
            <w:tcW w:w="1815" w:type="dxa"/>
            <w:shd w:val="clear" w:color="auto" w:fill="auto"/>
            <w:vAlign w:val="center"/>
          </w:tcPr>
          <w:p>
            <w:pPr>
              <w:pStyle w:val="Base"/>
              <w:rPr>
                <w:sz w:val="20"/>
                <w:szCs w:val="20"/>
              </w:rPr>
            </w:pPr>
          </w:p>
        </w:tc>
      </w:tr>
    </w:tbl>
    <w:p>
      <w:pPr>
        <w:pStyle w:val="Content"/>
        <w:tabs>
          <w:tab w:val="left" w:pos="1134"/>
          <w:tab w:val="left" w:pos="2268"/>
          <w:tab w:val="left" w:pos="3402"/>
          <w:tab w:val="left" w:pos="4536"/>
          <w:tab w:val="left" w:pos="5670"/>
          <w:tab w:val="left" w:pos="6804"/>
          <w:tab w:val="left" w:pos="7938"/>
          <w:tab w:val="left" w:pos="8091"/>
          <w:tab w:val="left" w:pos="10206"/>
          <w:tab w:val="left" w:pos="11340"/>
          <w:tab w:val="left" w:pos="12474"/>
          <w:tab w:val="left" w:pos="13608"/>
          <w:tab w:val="left" w:pos="14742"/>
          <w:tab w:val="left" w:pos="15876"/>
        </w:tabs>
      </w:pPr>
      <w:r>
        <w:t xml:space="preserve">By adding conditional instructions to form fields, it is possible to include logic, validation and dependencies between fields based on logical operators.</w:t>
      </w:r>
    </w:p>
    <w:p>
      <w:pPr>
        <w:pStyle w:val="Heading21"/>
      </w:pPr>
      <w:r>
        <w:t xml:space="preserve">Merge Fields and Reporting </w:t>
      </w:r>
    </w:p>
    <w:p>
      <w:pPr>
        <w:pStyle w:val="Content"/>
        <w:tabs>
          <w:tab w:val="left" w:pos="1134"/>
          <w:tab w:val="left" w:pos="2268"/>
          <w:tab w:val="left" w:pos="3402"/>
          <w:tab w:val="left" w:pos="4536"/>
          <w:tab w:val="left" w:pos="5670"/>
          <w:tab w:val="left" w:pos="6804"/>
          <w:tab w:val="left" w:pos="7938"/>
          <w:tab w:val="left" w:pos="8091"/>
          <w:tab w:val="left" w:pos="10206"/>
          <w:tab w:val="left" w:pos="11340"/>
          <w:tab w:val="left" w:pos="12474"/>
          <w:tab w:val="left" w:pos="13608"/>
          <w:tab w:val="left" w:pos="14742"/>
          <w:tab w:val="left" w:pos="15876"/>
        </w:tabs>
      </w:pPr>
      <w:r>
        <w:t xml:space="preserve">Text Control Reporting combines the power of a reporting tool and an easy-to-use WYSIWYG word processor - fully programmable and embeddable in your application.</w:t>
      </w:r>
    </w:p>
    <w:p>
      <w:pPr>
        <w:tabs>
          <w:tab w:val="left" w:pos="1134"/>
          <w:tab w:val="left" w:pos="2268"/>
          <w:tab w:val="left" w:pos="3402"/>
          <w:tab w:val="left" w:pos="4536"/>
          <w:tab w:val="left" w:pos="5670"/>
          <w:tab w:val="left" w:pos="6804"/>
          <w:tab w:val="left" w:pos="7938"/>
          <w:tab w:val="left" w:pos="8091"/>
          <w:tab w:val="left" w:pos="10206"/>
          <w:tab w:val="left" w:pos="11340"/>
          <w:tab w:val="left" w:pos="12474"/>
          <w:tab w:val="left" w:pos="13608"/>
          <w:tab w:val="left" w:pos="14742"/>
          <w:tab w:val="left" w:pos="15876"/>
        </w:tabs>
        <w:sectPr>
          <w:footerReference w:type="default" r:id="rId00021"/>
          <w:type w:val="continuous"/>
          <w:pgSz w:w="15840" w:h="12240" w:orient="landscape"/>
          <w:pgMar w:top="1151" w:right="720" w:bottom="1253" w:left="720" w:header="567" w:footer="567"/>
          <w:pgNumType w:start="1"/>
          <w:cols w:equalWidth="0" w:num="2">
            <w:col w:w="8092" w:space="720"/>
            <w:col w:w="5588" w:space="0"/>
          </w:cols>
        </w:sectPr>
      </w:pPr>
    </w:p>
    <w:p>
      <w:pPr>
        <w:pStyle w:val="Heading21"/>
      </w:pPr>
      <w:r>
        <w:t xml:space="preserve">Tables with Formulas </w:t>
      </w:r>
    </w:p>
    <w:bookmarkStart w:id="4" w:name="Tables"/>
    <w:bookmarkEnd w:id="4"/>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pPr>
      <w:r>
        <w:t xml:space="preserve">TX Text Control enables you to include tables in your documents. Text in a table can contain virtually any kind of formatting that normal text can: multiple paragraphs with different fonts, indents and line spacing. The following table contains formulas that uses cell content to calculate values.</w:t>
      </w:r>
    </w:p>
    <w:p>
      <w:pPr>
        <w:pStyle w:val="Tip"/>
      </w:pPr>
      <w:r>
        <w:t xml:space="preserve">Change the values in the first rows to see the formulas in action</w:t>
      </w:r>
    </w:p>
    <w:tbl>
      <w:tblPr>
        <w:tblW w:w="0" w:type="auto"/>
        <w:jc w:val="left"/>
        <w:tblInd w:w="144" w:type="dxa"/>
        <w:tblBorders>
          <w:top w:val="none"/>
          <w:left w:val="none"/>
          <w:bottom w:val="single" w:sz="16" w:space="0" w:color="auto"/>
          <w:right w:val="none"/>
          <w:insideH w:val="none"/>
          <w:insideV w:val="none"/>
        </w:tblBorders>
        <w:tblLayout w:type="fixed"/>
        <w:tblCellMar>
          <w:top w:w="29" w:type="dxa"/>
          <w:left w:w="144" w:type="dxa"/>
          <w:bottom w:w="29" w:type="dxa"/>
          <w:right w:w="144" w:type="dxa"/>
        </w:tblCellMar>
      </w:tblPr>
      <w:tblGrid>
        <w:gridCol w:w="3600"/>
        <w:gridCol w:w="3600"/>
        <w:gridCol w:w="3600"/>
        <w:gridCol w:w="3600"/>
      </w:tblGrid>
      <w:tr>
        <w:trPr>
          <w:trHeight w:val="547" w:hRule="atLeast"/>
        </w:trPr>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22"/>
                <w:szCs w:val="22"/>
              </w:rPr>
            </w:pPr>
            <w:r>
              <w:rPr>
                <w:rFonts w:ascii="Arial" w:hAnsi="Arial" w:eastAsia="Arial" w:cs="Arial"/>
                <w:b/>
                <w:bCs/>
                <w:sz w:val="22"/>
                <w:szCs w:val="22"/>
              </w:rPr>
              <w:t xml:space="preserve">ASSETS</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22"/>
                <w:szCs w:val="22"/>
              </w:rPr>
            </w:pPr>
            <w:r>
              <w:rPr>
                <w:rFonts w:ascii="Arial" w:hAnsi="Arial" w:eastAsia="Arial" w:cs="Arial"/>
                <w:b/>
                <w:bCs/>
                <w:sz w:val="22"/>
                <w:szCs w:val="22"/>
              </w:rPr>
              <w:t xml:space="preserve">2018</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22"/>
                <w:szCs w:val="22"/>
              </w:rPr>
            </w:pPr>
            <w:r>
              <w:rPr>
                <w:rFonts w:ascii="Arial" w:hAnsi="Arial" w:eastAsia="Arial" w:cs="Arial"/>
                <w:b/>
                <w:bCs/>
                <w:sz w:val="22"/>
                <w:szCs w:val="22"/>
              </w:rPr>
              <w:t xml:space="preserve">2019</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22"/>
                <w:szCs w:val="22"/>
              </w:rPr>
            </w:pPr>
            <w:r>
              <w:rPr>
                <w:rFonts w:ascii="Arial" w:hAnsi="Arial" w:eastAsia="Arial" w:cs="Arial"/>
                <w:b/>
                <w:bCs/>
                <w:sz w:val="22"/>
                <w:szCs w:val="22"/>
              </w:rPr>
              <w:t xml:space="preserve">%</w:t>
            </w:r>
          </w:p>
        </w:tc>
      </w:tr>
      <w:tr>
        <w:trPr>
          <w:trHeight w:val="518" w:hRule="atLeast"/>
        </w:trPr>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16"/>
                <w:szCs w:val="16"/>
              </w:rPr>
            </w:pPr>
            <w:r>
              <w:rPr>
                <w:rFonts w:ascii="Arial" w:hAnsi="Arial" w:eastAsia="Arial" w:cs="Arial"/>
                <w:b/>
                <w:bCs/>
                <w:sz w:val="16"/>
                <w:szCs w:val="16"/>
              </w:rPr>
              <w:t xml:space="preserve">Current assets</w:t>
            </w: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Cash</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$42,180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$6,766</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16%</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Temporary investments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$10,000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$20,000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200%</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Accounts receivable</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$40,500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$70,467</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174%</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Inventory</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$31,000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$50,000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161%</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Supplies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$3,800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$3,500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92%</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Prepaid insurance</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$7,500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$7,500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100%</w:t>
            </w:r>
          </w:p>
        </w:tc>
      </w:tr>
      <w:tr>
        <w:tc>
          <w:tcPr>
            <w:tcW w:w="3600" w:type="dxa"/>
            <w:shd w:val="clear" w:color="auto" w:fill="auto"/>
            <w:tcMar>
              <w:left w:w="864"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16"/>
                <w:szCs w:val="16"/>
              </w:rPr>
            </w:pPr>
            <w:r>
              <w:rPr>
                <w:rFonts w:ascii="Arial" w:hAnsi="Arial" w:eastAsia="Arial" w:cs="Arial"/>
                <w:b/>
                <w:bCs/>
                <w:sz w:val="16"/>
                <w:szCs w:val="16"/>
              </w:rPr>
              <w:t xml:space="preserve">Total current assets</w:t>
            </w:r>
          </w:p>
        </w:tc>
        <w:tc>
          <w:tcPr>
            <w:tcW w:w="3600" w:type="dxa"/>
            <w:tcBorders>
              <w:bottom w:val="single" w:sz="12" w:space="0" w:color="auto"/>
            </w:tcBorders>
            <w:shd w:val="clear" w:color="auto" w:fill="auto"/>
            <w:vAlign w:val="center"/>
            <tx26:tcPr>
              <tx26:f xml:space="preserve">SUM(R[-6]C[0]:R[-1]C[0])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$134,980</w:t>
            </w:r>
          </w:p>
        </w:tc>
        <w:tc>
          <w:tcPr>
            <w:tcW w:w="3600" w:type="dxa"/>
            <w:tcBorders>
              <w:bottom w:val="single" w:sz="12" w:space="0" w:color="auto"/>
            </w:tcBorders>
            <w:shd w:val="clear" w:color="auto" w:fill="auto"/>
            <w:vAlign w:val="center"/>
            <tx26:tcPr>
              <tx26:f xml:space="preserve">SUM(R[-6]C[0]:R[-1]C[0])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$158,233</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r>
              <w:rPr>
                <w:rFonts w:ascii="Arial" w:hAnsi="Arial" w:eastAsia="Arial" w:cs="Arial"/>
                <w:b/>
                <w:bCs/>
                <w:sz w:val="16"/>
                <w:szCs w:val="16"/>
              </w:rPr>
              <w:t xml:space="preserve">117%</w:t>
            </w:r>
          </w:p>
        </w:tc>
      </w:tr>
      <w:tr>
        <w:tc>
          <w:tcPr>
            <w:tcW w:w="3600" w:type="dxa"/>
            <w:shd w:val="clear" w:color="auto" w:fill="auto"/>
            <w:vAlign w:val="center"/>
            <tx26:tcPr>
              <tx26:numFmt xml:space="preserve">$#,##0</tx26:numFmt>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16"/>
                <w:szCs w:val="16"/>
              </w:rPr>
            </w:pPr>
            <w:r>
              <w:rPr>
                <w:rFonts w:ascii="Arial" w:hAnsi="Arial" w:eastAsia="Arial" w:cs="Arial"/>
                <w:b/>
                <w:bCs/>
                <w:sz w:val="16"/>
                <w:szCs w:val="16"/>
              </w:rPr>
              <w:t xml:space="preserve">Investments</w:t>
            </w:r>
          </w:p>
        </w:tc>
        <w:tc>
          <w:tcPr>
            <w:tcW w:w="3600" w:type="dxa"/>
            <w:tcBorders>
              <w:bottom w:val="single" w:sz="12" w:space="0" w:color="auto"/>
            </w:tcBorders>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$78,888</w:t>
            </w:r>
          </w:p>
        </w:tc>
        <w:tc>
          <w:tcPr>
            <w:tcW w:w="3600" w:type="dxa"/>
            <w:tcBorders>
              <w:bottom w:val="single" w:sz="12" w:space="0" w:color="auto"/>
            </w:tcBorders>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$97,544</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r>
              <w:rPr>
                <w:rFonts w:ascii="Arial" w:hAnsi="Arial" w:eastAsia="Arial" w:cs="Arial"/>
                <w:b/>
                <w:bCs/>
                <w:sz w:val="16"/>
                <w:szCs w:val="16"/>
              </w:rPr>
              <w:t xml:space="preserve">124%</w:t>
            </w:r>
          </w:p>
        </w:tc>
      </w:tr>
      <w:tr>
        <w:tc>
          <w:tcPr>
            <w:tcW w:w="3600" w:type="dxa"/>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16"/>
                <w:szCs w:val="16"/>
              </w:rPr>
            </w:pPr>
            <w:r>
              <w:rPr>
                <w:rFonts w:ascii="Arial" w:hAnsi="Arial" w:eastAsia="Arial" w:cs="Arial"/>
                <w:b/>
                <w:bCs/>
                <w:sz w:val="16"/>
                <w:szCs w:val="16"/>
              </w:rPr>
              <w:t xml:space="preserve">Property</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Land</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$7,872</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$9,000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114%</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Buildings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$8,000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$8,000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100%</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sz w:val="16"/>
                <w:szCs w:val="16"/>
              </w:rPr>
            </w:pPr>
            <w:r>
              <w:rPr>
                <w:rFonts w:ascii="Arial" w:hAnsi="Arial" w:eastAsia="Arial" w:cs="Arial"/>
                <w:sz w:val="16"/>
                <w:szCs w:val="16"/>
              </w:rPr>
              <w:t xml:space="preserve">Equipment</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$9,000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sz w:val="16"/>
                <w:szCs w:val="16"/>
              </w:rPr>
            </w:pPr>
            <w:r>
              <w:rPr>
                <w:rFonts w:ascii="Arial" w:hAnsi="Arial" w:eastAsia="Arial" w:cs="Arial"/>
                <w:sz w:val="16"/>
                <w:szCs w:val="16"/>
              </w:rPr>
              <w:t xml:space="preserve">$12,000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sz w:val="16"/>
                <w:szCs w:val="16"/>
              </w:rPr>
            </w:pPr>
            <w:r>
              <w:rPr>
                <w:rFonts w:ascii="Arial" w:hAnsi="Arial" w:eastAsia="Arial" w:cs="Arial"/>
                <w:sz w:val="16"/>
                <w:szCs w:val="16"/>
              </w:rPr>
              <w:t xml:space="preserve">133%</w:t>
            </w:r>
          </w:p>
        </w:tc>
      </w:tr>
      <w:tr>
        <w:tc>
          <w:tcPr>
            <w:tcW w:w="3600" w:type="dxa"/>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sz w:val="16"/>
                <w:szCs w:val="16"/>
              </w:rPr>
            </w:pPr>
            <w:r>
              <w:rPr>
                <w:rFonts w:ascii="Arial" w:hAnsi="Arial" w:eastAsia="Arial" w:cs="Arial"/>
                <w:b/>
                <w:bCs/>
                <w:sz w:val="16"/>
                <w:szCs w:val="16"/>
              </w:rPr>
              <w:t xml:space="preserve">Other assets</w:t>
            </w:r>
          </w:p>
        </w:tc>
        <w:tc>
          <w:tcPr>
            <w:tcW w:w="3600" w:type="dxa"/>
            <w:tcBorders>
              <w:bottom w:val="single" w:sz="12" w:space="0" w:color="auto"/>
            </w:tcBorders>
            <w:shd w:val="clear" w:color="auto" w:fill="auto"/>
            <w:vAlign w:val="center"/>
            <tx26:tcPr>
              <tx26:f xml:space="preserve">SUM(R[-3]C[0]:R[-1]C[0])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$24,872</w:t>
            </w:r>
          </w:p>
        </w:tc>
        <w:tc>
          <w:tcPr>
            <w:tcW w:w="3600" w:type="dxa"/>
            <w:tcBorders>
              <w:bottom w:val="single" w:sz="12" w:space="0" w:color="auto"/>
            </w:tcBorders>
            <w:shd w:val="clear" w:color="auto" w:fill="auto"/>
            <w:vAlign w:val="center"/>
            <tx26:tcPr>
              <tx26:f xml:space="preserve">SUM(R[-3]C[0]:R[-1]C[0])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sz w:val="16"/>
                <w:szCs w:val="16"/>
              </w:rPr>
            </w:pPr>
            <w:r>
              <w:rPr>
                <w:rFonts w:ascii="Arial" w:hAnsi="Arial" w:eastAsia="Arial" w:cs="Arial"/>
                <w:b/>
                <w:bCs/>
                <w:sz w:val="16"/>
                <w:szCs w:val="16"/>
              </w:rPr>
              <w:t xml:space="preserve">$29,000</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sz w:val="16"/>
                <w:szCs w:val="16"/>
              </w:rPr>
            </w:pPr>
            <w:r>
              <w:rPr>
                <w:rFonts w:ascii="Arial" w:hAnsi="Arial" w:eastAsia="Arial" w:cs="Arial"/>
                <w:b/>
                <w:bCs/>
                <w:sz w:val="16"/>
                <w:szCs w:val="16"/>
              </w:rPr>
              <w:t xml:space="preserve">117%</w:t>
            </w:r>
          </w:p>
        </w:tc>
      </w:tr>
      <w:tr>
        <w:tc>
          <w:tcPr>
            <w:tcW w:w="3600" w:type="dxa"/>
            <w:tcBorders>
              <w:bottom w:val="nil"/>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rPr>
                <w:rFonts w:ascii="Arial" w:hAnsi="Arial" w:eastAsia="Arial" w:cs="Arial"/>
                <w:b/>
                <w:bCs/>
              </w:rPr>
            </w:pPr>
            <w:r>
              <w:rPr>
                <w:rFonts w:ascii="Arial" w:hAnsi="Arial" w:eastAsia="Arial" w:cs="Arial"/>
                <w:b/>
                <w:bCs/>
              </w:rPr>
              <w:t xml:space="preserve">Total assets</w:t>
            </w:r>
          </w:p>
        </w:tc>
        <w:tc>
          <w:tcPr>
            <w:tcW w:w="3600" w:type="dxa"/>
            <w:shd w:val="clear" w:color="auto" w:fill="auto"/>
            <w:vAlign w:val="center"/>
            <tx26:tcPr>
              <tx26:f xml:space="preserve">SUM(R[-7]C[0]+R[-6]C[0]+R[-1]C[0])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rPr>
            </w:pPr>
            <w:r>
              <w:rPr>
                <w:rFonts w:ascii="Arial" w:hAnsi="Arial" w:eastAsia="Arial" w:cs="Arial"/>
                <w:b/>
                <w:bCs/>
              </w:rPr>
              <w:t xml:space="preserve">$238,740</w:t>
            </w:r>
          </w:p>
        </w:tc>
        <w:tc>
          <w:tcPr>
            <w:tcW w:w="3600" w:type="dxa"/>
            <w:shd w:val="clear" w:color="auto" w:fill="auto"/>
            <w:vAlign w:val="center"/>
            <tx26:tcPr>
              <tx26:f xml:space="preserve">SUM(R[-7]C[0]+R[-6]C[0]+R[-1]C[0])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right"/>
              <w:rPr>
                <w:rFonts w:ascii="Arial" w:hAnsi="Arial" w:eastAsia="Arial" w:cs="Arial"/>
                <w:b/>
                <w:bCs/>
              </w:rPr>
            </w:pPr>
            <w:r>
              <w:rPr>
                <w:rFonts w:ascii="Arial" w:hAnsi="Arial" w:eastAsia="Arial" w:cs="Arial"/>
                <w:b/>
                <w:bCs/>
              </w:rPr>
              <w:t xml:space="preserve">$284,777</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jc w:val="center"/>
              <w:rPr>
                <w:rFonts w:ascii="Arial" w:hAnsi="Arial" w:eastAsia="Arial" w:cs="Arial"/>
                <w:b/>
                <w:bCs/>
              </w:rPr>
            </w:pPr>
            <w:r>
              <w:rPr>
                <w:rFonts w:ascii="Arial" w:hAnsi="Arial" w:eastAsia="Arial" w:cs="Arial"/>
                <w:b/>
                <w:bCs/>
              </w:rPr>
              <w:t xml:space="preserve">119%</w:t>
            </w:r>
          </w:p>
        </w:tc>
      </w:tr>
    </w:tbl>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pP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399"/>
          <w:tab w:val="left" w:pos="15876"/>
        </w:tabs>
        <w:sectPr>
          <w:footerReference w:type="default" r:id="rId00022"/>
          <w:pgSz w:w="15840" w:h="12240" w:orient="landscape"/>
          <w:pgMar w:top="1151" w:right="720" w:bottom="1253" w:left="720" w:header="567" w:footer="567"/>
          <w:pgNumType w:start="1"/>
        </w:sectPr>
      </w:pPr>
    </w:p>
    <w:p>
      <w:pPr>
        <w:pStyle w:val="Heading21"/>
      </w:pPr>
      <w:r>
        <w:t xml:space="preserve">Charts </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You can choose from over 30 diagram types and merge them automatically with data using the MailMerge reporting engine.</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p>
    <w:p>
      <w:pPr>
        <w:pStyle w:val="Heading21"/>
      </w:pPr>
      <w:r>
        <w:t xml:space="preserve">Image Support </w:t>
      </w:r>
    </w:p>
    <w:p>
      <w:pPr>
        <w:pStyle w:val="Content"/>
        <w:keepLines/>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TX Text Control is especially powerful for importing images into word processing documents and supports a wide range of image file formats. It offers end-users a dialog box, in which the behavior of the text flow and wrapping style can be determined.</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drawing>
          <wp:inline distT="0" distB="0" distL="0" distR="0">
            <wp:extent cx="3621405" cy="3032760"/>
            <wp:docPr id="11" name="_tx_id_11_"/>
            <a:graphic xmlns:a="http://schemas.openxmlformats.org/drawingml/2006/main">
              <a:graphicData uri="http://schemas.openxmlformats.org/drawingml/2006/picture">
                <pic:pic xmlns:pic="http://schemas.openxmlformats.org/drawingml/2006/picture">
                  <pic:nvPicPr>
                    <pic:cNvPr id="0" name="Image 11"/>
                    <pic:cNvPicPr/>
                  </pic:nvPicPr>
                  <pic:blipFill>
                    <a:blip r:embed="rId00015"/>
                    <a:stretch>
                      <a:fillRect/>
                    </a:stretch>
                  </pic:blipFill>
                  <pic:spPr>
                    <a:xfrm>
                      <a:off x="0" y="0"/>
                      <a:ext cx="3621405" cy="3032760"/>
                    </a:xfrm>
                    <a:prstGeom prst="rect">
                      <a:avLst/>
                    </a:prstGeom>
                  </pic:spPr>
                </pic:pic>
              </a:graphicData>
            </a:graphic>
          </wp:inline>
        </w:drawing>
      </w:r>
    </w:p>
    <w:p>
      <w:pPr>
        <w:pStyle w:val="BODY"/>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p>
    <w:p>
      <w:pPr>
        <w:pStyle w:val="Heading21"/>
        <w:pageBreakBefore/>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spacing w:before="0"/>
      </w:pPr>
      <w:r>
        <w:t xml:space="preserve">Bullets and Structured Numbered Lists </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TX Text Control provides comprehensive support for bullets and numbered lists, which can be incremented and numbered automatically.</w:t>
      </w:r>
    </w:p>
    <w:p>
      <w:pPr>
        <w:pStyle w:val="Content"/>
        <w:numPr>
          <w:ilvl w:val="0"/>
          <w:numId w:val="2"/>
        </w:numPr>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ind w:firstLine="288"/>
      </w:pPr>
      <w:r>
        <w:t xml:space="preserve">Main Heading</w:t>
      </w:r>
    </w:p>
    <w:p>
      <w:pPr>
        <w:pStyle w:val="Content"/>
        <w:numPr>
          <w:ilvl w:val="1"/>
          <w:numId w:val="2"/>
        </w:numPr>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ind w:left="1134" w:firstLine="288"/>
      </w:pPr>
      <w:r>
        <w:t xml:space="preserve">Sub-Heading</w:t>
      </w:r>
    </w:p>
    <w:p>
      <w:pPr>
        <w:pStyle w:val="Content"/>
        <w:numPr>
          <w:ilvl w:val="1"/>
          <w:numId w:val="2"/>
        </w:numPr>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ind w:left="1134" w:firstLine="288"/>
      </w:pPr>
      <w:r>
        <w:t xml:space="preserve">Sub-Heading</w:t>
      </w:r>
    </w:p>
    <w:p>
      <w:pPr>
        <w:pStyle w:val="Content"/>
        <w:numPr>
          <w:ilvl w:val="2"/>
          <w:numId w:val="2"/>
        </w:numPr>
        <w:tabs>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 w:val="left" w:pos="17010"/>
        </w:tabs>
        <w:ind w:left="2268" w:firstLine="288"/>
      </w:pPr>
      <w:r>
        <w:t xml:space="preserve">Sub-Sub-Heading</w:t>
      </w:r>
    </w:p>
    <w:p>
      <w:pPr>
        <w:pStyle w:val="Content"/>
        <w:numPr>
          <w:ilvl w:val="2"/>
          <w:numId w:val="2"/>
        </w:numPr>
        <w:tabs>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 w:val="left" w:pos="17010"/>
        </w:tabs>
        <w:ind w:left="2268" w:firstLine="288"/>
      </w:pPr>
      <w:r>
        <w:t xml:space="preserve">Sub-Sub-Heading</w:t>
      </w:r>
    </w:p>
    <w:p>
      <w:pPr>
        <w:pStyle w:val="Content"/>
        <w:numPr>
          <w:ilvl w:val="3"/>
          <w:numId w:val="2"/>
        </w:numPr>
        <w:tabs>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 w:val="left" w:pos="17010"/>
        </w:tabs>
        <w:ind w:left="3402" w:firstLine="288"/>
      </w:pPr>
      <w:r>
        <w:t xml:space="preserve">Sub-Sub-Sub-Heading</w:t>
      </w:r>
    </w:p>
    <w:p>
      <w:pPr>
        <w:pStyle w:val="Heading21"/>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Text Frames </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pict>
          <v:shape id="_tx_id_12_" coordsize="21600,21600" o:spt="202" path="m,l,21600r21600,l21600,xe" fillcolor="#88205F" strokeweight="25400" style="width:145pt;height:101.5pt;position:absolute;margin-left:141.25pt;margin-top:12.25pt;z-index:251659263;mso-wrap-distance-right:182880;mso-wrap-distance-left:182880;">
            <v:fill opacity="0.8"/>
            <v:stroke joinstyle="miter"/>
            <v:path gradientshapeok="t" o:connecttype="rect"/>
            <v:textbox inset="5.7pt,2.9pt,5.7pt,2.9pt">
              <w:txbxContent>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val="en-US" w:eastAsia="en-US" w:bidi="en-US"/>
                    </w:rPr>
                  </w:pPr>
                  <w:r>
                    <w:rPr>
                      <w:color w:val="FFFFFF"/>
                      <w:sz w:val="20"/>
                      <w:szCs w:val="20"/>
                      <w:lang w:val="en-US" w:eastAsia="en-US" w:bidi="en-US"/>
                    </w:rPr>
                    <w:t xml:space="preserve">Text frame with transparent background colors.</w:t>
                  </w:r>
                </w:p>
              </w:txbxContent>
            </v:textbox>
            <w10:wrap type="square"/>
          </v:shape>
        </w:pict>
      </w:r>
      <w:r>
        <w:pict>
          <v:shape id="_tx_id_13_" coordsize="21600,21600" o:spt="202" path="m,l,21600r21600,l21600,xe" fillcolor="#88205F" strokeweight="25400" style="width:145pt;height:101.5pt;position:absolute;margin-left:64pt;margin-top:52.65pt;z-index:251660287;mso-wrap-distance-right:182880;mso-wrap-distance-left:182880;">
            <v:fill opacity="0.8"/>
            <v:stroke joinstyle="miter"/>
            <v:path gradientshapeok="t" o:connecttype="rect"/>
            <v:textbox inset="5.7pt,2.9pt,5.7pt,2.9pt">
              <w:txbxContent>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val="en-US" w:eastAsia="en-US" w:bidi="en-US"/>
                    </w:rPr>
                  </w:pPr>
                  <w:r>
                    <w:rPr>
                      <w:color w:val="FFFFFF"/>
                      <w:sz w:val="20"/>
                      <w:szCs w:val="20"/>
                      <w:lang w:val="en-US" w:eastAsia="en-US" w:bidi="en-US"/>
                    </w:rPr>
                    <w:t xml:space="preserve">Text frame with transparent background colors.</w:t>
                  </w:r>
                </w:p>
              </w:txbxContent>
            </v:textbox>
            <w10:wrap type="square"/>
          </v:shape>
        </w:pict>
      </w:r>
      <w:r>
        <w:t xml:space="preserve">Freely placeable and programmable text frames can be inserted and positioned as a character or geometrically relative to a paragraph or a page.</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p>
    <w:p>
      <w:pPr>
        <w:pStyle w:val="Heading2-First"/>
      </w:pPr>
      <w:r>
        <w:br w:type="column"/>
      </w:r>
      <w:r>
        <w:t xml:space="preserve">Merge Fields and Reporting </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Based on MS Word compatible report templates, mail merge and table reports to master-detail, side-by-side and sub-reports can be created.</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fldChar w:fldCharType="begin"/>
      </w:r>
      <w:r>
        <w:instrText xml:space="preserve"> MERGEFIELD company_name \* Upper </w:instrText>
      </w:r>
      <w:r>
        <w:fldChar w:fldCharType="separate"/>
      </w:r>
      <w:r>
        <w:t xml:space="preserve">«COMPANY_NAME»</w:t>
      </w:r>
      <w:r>
        <w:fldChar w:fldCharType="end"/>
      </w:r>
    </w:p>
    <w:p>
      <w:pPr>
        <w:pStyle w:val="Heading21"/>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Track Changes </w:t>
      </w:r>
    </w:p>
    <w:p>
      <w:pPr>
        <w:pStyle w:val="Content"/>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pPr>
      <w:r>
        <w:t xml:space="preserve">This </w:t>
      </w:r>
      <w:ins w:id="17" w:author="Unknown" w:date="2018-09-21T18:09:00Z">
        <w:r>
          <w:t xml:space="preserve">MS Word </w:t>
        </w:r>
      </w:ins>
      <w:r>
        <w:t xml:space="preserve">compatible redlining feature is very helpful when </w:t>
      </w:r>
      <w:del w:id="18" w:author="Unknown" w:date="2020-01-15T12:17:00Z">
        <w:r>
          <w:delText xml:space="preserve">working</w:delText>
        </w:r>
      </w:del>
      <w:r>
        <w:t xml:space="preserve"> on the same document with multiple authors specifically with legal or healthcare documents where changes need to be tracked and safely logged.</w:t>
      </w:r>
    </w:p>
    <w:p>
      <w:pPr>
        <w:tabs>
          <w:tab w:val="left" w:pos="1134"/>
          <w:tab w:val="left" w:pos="2268"/>
          <w:tab w:val="left" w:pos="3402"/>
          <w:tab w:val="left" w:pos="4536"/>
          <w:tab w:val="left" w:pos="5670"/>
          <w:tab w:val="left" w:pos="6804"/>
          <w:tab w:val="left" w:pos="6839"/>
          <w:tab w:val="left" w:pos="9072"/>
          <w:tab w:val="left" w:pos="10206"/>
          <w:tab w:val="left" w:pos="11340"/>
          <w:tab w:val="left" w:pos="12474"/>
          <w:tab w:val="left" w:pos="13608"/>
          <w:tab w:val="left" w:pos="14742"/>
          <w:tab w:val="left" w:pos="15876"/>
        </w:tabs>
        <w:sectPr>
          <w:footerReference w:type="default" r:id="rId00023"/>
          <w:pgSz w:w="15840" w:h="12240" w:orient="landscape"/>
          <w:pgMar w:top="1151" w:right="720" w:bottom="1253" w:left="720" w:header="567" w:footer="567"/>
          <w:pgNumType w:start="1"/>
          <w:cols w:space="720" w:num="2" w:sep="1"/>
        </w:sectPr>
      </w:pPr>
    </w:p>
    <w:p>
      <w:pPr>
        <w:pStyle w:val="Heading21"/>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Hyperlinks and Targets</w:t>
      </w:r>
    </w:p>
    <w:p>
      <w:pPr>
        <w:pStyle w:val="Content"/>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TX Text Control supports document targets, bookmarks and hyperlinks that are 100% compatible to MS Word. You can insert a </w:t>
      </w:r>
      <w:r>
        <w:rPr>
          <w:color w:val="0000FF"/>
          <w:u w:val="single"/>
        </w:rPr>
        <w:fldChar w:fldCharType="begin"/>
      </w:r>
      <w:r>
        <w:rPr>
          <w:color w:val="0000FF"/>
          <w:u w:val="single"/>
        </w:rPr>
        <w:instrText xml:space="preserve"> HYPERLINK \l "TOC_65660" </w:instrText>
      </w:r>
      <w:r>
        <w:rPr>
          <w:color w:val="0000FF"/>
          <w:u w:val="single"/>
        </w:rPr>
        <w:fldChar w:fldCharType="separate"/>
      </w:r>
      <w:r>
        <w:rPr>
          <w:color w:val="0000FF"/>
          <w:u w:val="single"/>
        </w:rPr>
        <w:t xml:space="preserve">document link</w:t>
      </w:r>
      <w:r>
        <w:t xml:space="preserve"> </w:t>
      </w:r>
      <w:r>
        <w:fldChar w:fldCharType="end"/>
      </w:r>
      <w:r>
        <w:t xml:space="preserve">that points to another target.</w:t>
      </w:r>
    </w:p>
    <w:p>
      <w:pPr>
        <w:pStyle w:val="Heading21"/>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Stylesheets </w:t>
      </w:r>
    </w:p>
    <w:p>
      <w:pPr>
        <w:pStyle w:val="Content"/>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TX Text Control supports both paragraph and character based styles, as well as multiple style inheritance. The stylesheets are compatible with MS Word, and can be used with RTF, DOC and DOCX files.</w:t>
      </w:r>
    </w:p>
    <w:p>
      <w:pPr>
        <w:pStyle w:val="Demo Style 1"/>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Demo Style 1</w:t>
      </w:r>
    </w:p>
    <w:p>
      <w:pPr>
        <w:pStyle w:val="Demo Style 2"/>
        <w:tabs>
          <w:tab w:val="left" w:pos="288"/>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s>
      </w:pPr>
      <w:r>
        <w:t xml:space="preserve">Demo Style 2</w:t>
      </w:r>
    </w:p>
    <w:p>
      <w:pPr>
        <w:pStyle w:val="Demo Style 3"/>
        <w:numPr>
          <w:ilvl w:val="0"/>
          <w:numId w:val="3"/>
        </w:numPr>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Demo Style 3</w:t>
      </w:r>
    </w:p>
    <w:p>
      <w:pPr>
        <w:pStyle w:val="Demo Style 3"/>
        <w:numPr>
          <w:ilvl w:val="1"/>
          <w:numId w:val="3"/>
        </w:numPr>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ind w:left="1134"/>
      </w:pPr>
      <w:r>
        <w:t xml:space="preserve">Second Entry</w:t>
      </w:r>
    </w:p>
    <w:p>
      <w:pPr>
        <w:pStyle w:val="Demo Style 3"/>
        <w:numPr>
          <w:ilvl w:val="1"/>
          <w:numId w:val="3"/>
        </w:numPr>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ind w:left="1134"/>
      </w:pPr>
      <w:r>
        <w:t xml:space="preserve">Third Entry</w:t>
      </w:r>
    </w:p>
    <w:p>
      <w:pPr>
        <w:pStyle w:val="Heading21"/>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drawing>
          <wp:anchor distT="0" distB="0" distL="0" distR="0" simplePos="0" relativeHeight="251661311" behindDoc="1" locked="0" layoutInCell="1" allowOverlap="1" hidden="false">
            <wp:simplePos x="0" y="0"/>
            <wp:positionH relativeFrom="column">
              <wp:align>center</wp:align>
            </wp:positionH>
            <wp:positionV relativeFrom="paragraph">
              <wp:posOffset>461010</wp:posOffset>
            </wp:positionV>
            <wp:extent cx="4641850" cy="2117090"/>
            <wp:wrapNone/>
            <wp:docPr id="14" name="_tx_id_14_"/>
            <a:graphic xmlns:a="http://schemas.openxmlformats.org/drawingml/2006/main">
              <a:graphicData uri="http://schemas.openxmlformats.org/drawingml/2006/picture">
                <pic:pic xmlns:pic="http://schemas.openxmlformats.org/drawingml/2006/picture">
                  <pic:nvPicPr>
                    <pic:cNvPr id="0" name="Image 14"/>
                    <pic:cNvPicPr/>
                  </pic:nvPicPr>
                  <pic:blipFill>
                    <a:blip r:embed="rId00016"/>
                    <a:stretch>
                      <a:fillRect/>
                    </a:stretch>
                  </pic:blipFill>
                  <pic:spPr>
                    <a:xfrm>
                      <a:off x="0" y="0"/>
                      <a:ext cx="4641850" cy="2117090"/>
                    </a:xfrm>
                    <a:prstGeom prst="rect">
                      <a:avLst/>
                    </a:prstGeom>
                  </pic:spPr>
                </pic:pic>
              </a:graphicData>
            </a:graphic>
          </wp:anchor>
        </w:drawing>
      </w:r>
      <w:r>
        <w:t xml:space="preserve">Background Image Support </w:t>
      </w:r>
    </w:p>
    <w:p>
      <w:pPr>
        <w:pStyle w:val="Content"/>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Images and can be inserted as a character within a line of text, or as a fixed-positioned object anchored to a paragraph.</w:t>
      </w:r>
    </w:p>
    <w:p>
      <w:pPr>
        <w:pStyle w:val="Content"/>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r>
        <w:t xml:space="preserve">This text contains an image that has been added behind the text. Images can be also positioned in front of the text.</w:t>
      </w:r>
    </w:p>
    <w:p>
      <w:pPr>
        <w:pStyle w:val="Content"/>
        <w:tabs>
          <w:tab w:val="left" w:pos="1134"/>
          <w:tab w:val="left" w:pos="2268"/>
          <w:tab w:val="left" w:pos="3402"/>
          <w:tab w:val="left" w:pos="4536"/>
          <w:tab w:val="left" w:pos="5670"/>
          <w:tab w:val="left" w:pos="6804"/>
          <w:tab w:val="left" w:pos="7938"/>
          <w:tab w:val="left" w:pos="9072"/>
          <w:tab w:val="left" w:pos="10206"/>
          <w:tab w:val="left" w:pos="10266"/>
          <w:tab w:val="left" w:pos="12474"/>
          <w:tab w:val="left" w:pos="13608"/>
          <w:tab w:val="left" w:pos="14742"/>
          <w:tab w:val="left" w:pos="15876"/>
        </w:tabs>
      </w:pPr>
    </w:p>
    <w:sectPr>
      <w:footerReference w:type="default" r:id="rId00024"/>
      <w:pgSz w:w="12240" w:h="15840"/>
      <w:pgMar w:top="720" w:right="1253" w:bottom="720" w:left="720" w:header="567" w:footer="567"/>
    </w:sectPr>
  </w:body>
</w:document>
</file>

<file path=word/fontTable.xml><?xml version="1.0" encoding="utf-8"?>
<w:fonts xmlns:w="http://schemas.openxmlformats.org/wordprocessingml/2006/main">
  <w:font w:name="Arial">
    <w:panose1 w:val="020B0604020202020204"/>
    <w:charset w:val="00"/>
    <w:family w:val="swiss"/>
    <w:pitch w:val="variable"/>
    <w:sig w:usb0="E0002EFF" w:usb1="C000785B" w:usb2="00000009" w:usb3="00000000" w:csb0="400001FF" w:csb1="FFFF0000"/>
  </w:font>
  <w:font w:name="Times New Roman">
    <w:panose1 w:val="02020603050405020304"/>
    <w:charset w:val="00"/>
    <w:family w:val="roman"/>
    <w:pitch w:val="variable"/>
    <w:sig w:usb0="E0002EFF" w:usb1="C000785B" w:usb2="00000009" w:usb3="00000000" w:csb0="400001FF" w:csb1="FFFF0000"/>
  </w:font>
  <w:font w:name="Symbol">
    <w:panose1 w:val="05050102010706020507"/>
    <w:charset w:val="02"/>
    <w:family w:val="roman"/>
    <w:pitch w:val="variable"/>
    <w:sig w:usb0="00000000" w:usb1="00000000" w:usb2="00000000" w:usb3="00000000" w:csb0="80000000" w:csb1="00000000"/>
  </w:font>
  <w:font w:name="Segoe UI Light">
    <w:panose1 w:val="020B0502040204020203"/>
    <w:charset w:val="00"/>
    <w:family w:val="swiss"/>
    <w:pitch w:val="variable"/>
    <w:sig w:usb0="E4002EFF" w:usb1="C000E47F" w:usb2="00000009" w:usb3="00000000" w:csb0="200001FF" w:csb1="00000000"/>
  </w:font>
  <w:font w:name="Segoe UI">
    <w:panose1 w:val="020B0502040204020203"/>
    <w:charset w:val="00"/>
    <w:family w:val="swiss"/>
    <w:pitch w:val="variable"/>
    <w:sig w:usb0="E4002EFF" w:usb1="C000E47F" w:usb2="00000009" w:usb3="00000000" w:csb0="200001FF" w:csb1="00000000"/>
  </w:font>
  <w:font w:name="Segoe UI Black">
    <w:panose1 w:val="020B0A02040204020203"/>
    <w:charset w:val="00"/>
    <w:family w:val="swiss"/>
    <w:pitch w:val="variable"/>
    <w:sig w:usb0="E00002FF" w:usb1="4000E47F" w:usb2="00000021" w:usb3="00000000" w:csb0="2000019F" w:csb1="00000000"/>
  </w:font>
  <w:font w:name="Segoe UI Semibold">
    <w:panose1 w:val="020B0702040204020203"/>
    <w:charset w:val="00"/>
    <w:family w:val="swiss"/>
    <w:pitch w:val="variable"/>
    <w:sig w:usb0="E4002EFF" w:usb1="C000E47F" w:usb2="00000009" w:usb3="00000000" w:csb0="200001FF" w:csb1="00000000"/>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left" w:pos="1134"/>
        <w:tab w:val="left" w:pos="2268"/>
        <w:tab w:val="left" w:pos="3402"/>
        <w:tab w:val="left" w:pos="4536"/>
        <w:tab w:val="right" w:pos="14428"/>
      </w:tabs>
      <w:rPr>
        <w:lang w:val="en-US" w:eastAsia="en-US" w:bidi="en-US"/>
      </w:rPr>
    </w:pPr>
    <w:r>
      <w:drawing>
        <wp:anchor distT="0" distB="0" distL="0" distR="0" simplePos="0" relativeHeight="251659264" behindDoc="1" locked="0" layoutInCell="1" allowOverlap="1" hidden="false">
          <wp:simplePos x="0" y="0"/>
          <wp:positionH relativeFrom="margin">
            <wp:posOffset>2586355</wp:posOffset>
          </wp:positionH>
          <wp:positionV relativeFrom="page">
            <wp:posOffset>3067685</wp:posOffset>
          </wp:positionV>
          <wp:extent cx="8595360" cy="5863590"/>
          <wp:wrapNone/>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6"/>
                  <a:stretch>
                    <a:fillRect/>
                  </a:stretch>
                </pic:blipFill>
                <pic:spPr>
                  <a:xfrm>
                    <a:off x="0" y="0"/>
                    <a:ext cx="8595360" cy="5863590"/>
                  </a:xfrm>
                  <a:prstGeom prst="rect">
                    <a:avLst/>
                  </a:prstGeom>
                </pic:spPr>
              </pic:pic>
            </a:graphicData>
          </a:graphic>
        </wp:anchor>
      </w:drawing>
    </w:r>
    <w:r>
      <w:drawing>
        <wp:anchor distT="0" distB="0" distL="0" distR="0" simplePos="0" relativeHeight="251660288" behindDoc="1" locked="0" layoutInCell="1" allowOverlap="1" hidden="false">
          <wp:simplePos x="0" y="0"/>
          <wp:positionH relativeFrom="margin">
            <wp:posOffset>2586355</wp:posOffset>
          </wp:positionH>
          <wp:positionV relativeFrom="page">
            <wp:posOffset>2872740</wp:posOffset>
          </wp:positionV>
          <wp:extent cx="8595360" cy="5863590"/>
          <wp:wrapNone/>
          <wp:docPr id="3" name="_tx_id_3_"/>
          <a:graphic xmlns:a="http://schemas.openxmlformats.org/drawingml/2006/main">
            <a:graphicData uri="http://schemas.openxmlformats.org/drawingml/2006/picture">
              <pic:pic xmlns:pic="http://schemas.openxmlformats.org/drawingml/2006/picture">
                <pic:nvPicPr>
                  <pic:cNvPr id="0" name="Image 3"/>
                  <pic:cNvPicPr/>
                </pic:nvPicPr>
                <pic:blipFill>
                  <a:blip r:embed="rId00007"/>
                  <a:stretch>
                    <a:fillRect/>
                  </a:stretch>
                </pic:blipFill>
                <pic:spPr>
                  <a:xfrm>
                    <a:off x="0" y="0"/>
                    <a:ext cx="8595360" cy="5863590"/>
                  </a:xfrm>
                  <a:prstGeom prst="rect">
                    <a:avLst/>
                  </a:prstGeom>
                </pic:spPr>
              </pic:pic>
            </a:graphicData>
          </a:graphic>
        </wp:anchor>
      </w:drawing>
    </w:r>
    <w:r>
      <w:rPr>
        <w:lang w:val="en-US" w:eastAsia="en-US" w:bidi="en-US"/>
      </w:rPr>
      <w:drawing>
        <wp:inline distT="0" distB="0" distL="0" distR="0">
          <wp:extent cx="1851025" cy="198755"/>
          <wp:docPr id="1" name="_tx_id_1_"/>
          <a:graphic xmlns:a="http://schemas.openxmlformats.org/drawingml/2006/main">
            <a:graphicData uri="http://schemas.openxmlformats.org/drawingml/2006/picture">
              <pic:pic xmlns:pic="http://schemas.openxmlformats.org/drawingml/2006/picture">
                <pic:nvPicPr>
                  <pic:cNvPr id="0" name="Image 1"/>
                  <pic:cNvPicPr/>
                </pic:nvPicPr>
                <pic:blipFill>
                  <a:blip r:embed="rId00005"/>
                  <a:stretch>
                    <a:fillRect/>
                  </a:stretch>
                </pic:blipFill>
                <pic:spPr>
                  <a:xfrm>
                    <a:off x="0" y="0"/>
                    <a:ext cx="1851025" cy="198755"/>
                  </a:xfrm>
                  <a:prstGeom prst="rect">
                    <a:avLst/>
                  </a:prstGeom>
                </pic:spPr>
              </pic:pic>
            </a:graphicData>
          </a:graphic>
        </wp:inline>
      </w:drawing>
    </w:r>
    <w:r>
      <w:rPr>
        <w:lang w:val="en-US" w:eastAsia="en-US" w:bidi="en-US"/>
      </w:rPr>
      <w:t xml:space="preserve">			</w:t>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right" w:pos="14428"/>
      </w:tabs>
      <w:rPr>
        <w:lang w:val="en-US" w:eastAsia="en-US" w:bidi="en-US"/>
      </w:rPr>
    </w:pPr>
    <w:r>
      <w:rPr>
        <w:lang w:val="en-US" w:eastAsia="en-US" w:bidi="en-US"/>
      </w:rPr>
      <w:drawing>
        <wp:inline distT="0" distB="0" distL="0" distR="0">
          <wp:extent cx="1851025" cy="198755"/>
          <wp:docPr id="6" name="_tx_id_6_"/>
          <a:graphic xmlns:a="http://schemas.openxmlformats.org/drawingml/2006/main">
            <a:graphicData uri="http://schemas.openxmlformats.org/drawingml/2006/picture">
              <pic:pic xmlns:pic="http://schemas.openxmlformats.org/drawingml/2006/picture">
                <pic:nvPicPr>
                  <pic:cNvPr id="0" name="Image 6"/>
                  <pic:cNvPicPr/>
                </pic:nvPicPr>
                <pic:blipFill>
                  <a:blip r:embed="rId00010"/>
                  <a:stretch>
                    <a:fillRect/>
                  </a:stretch>
                </pic:blipFill>
                <pic:spPr>
                  <a:xfrm>
                    <a:off x="0" y="0"/>
                    <a:ext cx="1851025" cy="198755"/>
                  </a:xfrm>
                  <a:prstGeom prst="rect">
                    <a:avLst/>
                  </a:prstGeom>
                </pic:spPr>
              </pic:pic>
            </a:graphicData>
          </a:graphic>
        </wp:inline>
      </w:drawing>
    </w:r>
    <w:r>
      <w:rPr>
        <w:lang w:val="en-US" w:eastAsia="en-US" w:bidi="en-US"/>
      </w:rPr>
      <w:t xml:space="preserve">	</w:t>
    </w:r>
  </w:p>
</w:ftr>
</file>

<file path=word/footer00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7" name="_tx_id_7_"/>
          <a:graphic xmlns:a="http://schemas.openxmlformats.org/drawingml/2006/main">
            <a:graphicData uri="http://schemas.openxmlformats.org/drawingml/2006/picture">
              <pic:pic xmlns:pic="http://schemas.openxmlformats.org/drawingml/2006/picture">
                <pic:nvPicPr>
                  <pic:cNvPr id="0" name="Image 7"/>
                  <pic:cNvPicPr/>
                </pic:nvPicPr>
                <pic:blipFill>
                  <a:blip r:embed="rId00011"/>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fldChar w:fldCharType="end"/>
    </w:r>
  </w:p>
</w:ftr>
</file>

<file path=word/footer00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8" name="_tx_id_8_"/>
          <a:graphic xmlns:a="http://schemas.openxmlformats.org/drawingml/2006/main">
            <a:graphicData uri="http://schemas.openxmlformats.org/drawingml/2006/picture">
              <pic:pic xmlns:pic="http://schemas.openxmlformats.org/drawingml/2006/picture">
                <pic:nvPicPr>
                  <pic:cNvPr id="0" name="Image 8"/>
                  <pic:cNvPicPr/>
                </pic:nvPicPr>
                <pic:blipFill>
                  <a:blip r:embed="rId00012"/>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p>
</w:ftr>
</file>

<file path=word/footer00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9" name="_tx_id_9_"/>
          <a:graphic xmlns:a="http://schemas.openxmlformats.org/drawingml/2006/main">
            <a:graphicData uri="http://schemas.openxmlformats.org/drawingml/2006/picture">
              <pic:pic xmlns:pic="http://schemas.openxmlformats.org/drawingml/2006/picture">
                <pic:nvPicPr>
                  <pic:cNvPr id="0" name="Image 9"/>
                  <pic:cNvPicPr/>
                </pic:nvPicPr>
                <pic:blipFill>
                  <a:blip r:embed="rId00013"/>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3</w:t>
    </w:r>
    <w:r>
      <w:rPr>
        <w:lang w:val="en-US" w:eastAsia="en-US" w:bidi="en-US"/>
      </w:rPr>
      <w:fldChar w:fldCharType="end"/>
    </w:r>
  </w:p>
</w:ftr>
</file>

<file path=word/footer00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0267"/>
      </w:tabs>
      <w:rPr>
        <w:lang w:val="en-US" w:eastAsia="en-US" w:bidi="en-US"/>
      </w:rPr>
    </w:pPr>
    <w:r>
      <w:rPr>
        <w:lang w:val="en-US" w:eastAsia="en-US" w:bidi="en-US"/>
      </w:rPr>
      <w:drawing>
        <wp:inline distT="0" distB="0" distL="0" distR="0">
          <wp:extent cx="1851025" cy="198755"/>
          <wp:docPr id="10" name="_tx_id_10_"/>
          <a:graphic xmlns:a="http://schemas.openxmlformats.org/drawingml/2006/main">
            <a:graphicData uri="http://schemas.openxmlformats.org/drawingml/2006/picture">
              <pic:pic xmlns:pic="http://schemas.openxmlformats.org/drawingml/2006/picture">
                <pic:nvPicPr>
                  <pic:cNvPr id="0" name="Image 10"/>
                  <pic:cNvPicPr/>
                </pic:nvPicPr>
                <pic:blipFill>
                  <a:blip r:embed="rId00014"/>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3</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3</w:t>
    </w:r>
    <w:r>
      <w:rPr>
        <w:lang w:val="en-US" w:eastAsia="en-US" w:bidi="en-US"/>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Heading"/>
      <w:tabs>
        <w:tab w:val="right" w:pos="14428"/>
      </w:tabs>
      <w:rPr>
        <w:lang w:val="en-US" w:eastAsia="en-US" w:bidi="en-US"/>
      </w:rPr>
    </w:pPr>
    <w:r>
      <w:rPr>
        <w:lang w:val="en-US" w:eastAsia="en-US" w:bidi="en-US"/>
      </w:rPr>
      <w:t xml:space="preserve"> TX Text Control Demo Document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427"/>
        <w:tab w:val="left" w:pos="15876"/>
      </w:tabs>
      <w:jc w:val="right"/>
      <w:rPr>
        <w:lang w:val="en-US" w:eastAsia="en-US" w:bidi="en-US"/>
      </w:rPr>
    </w:pPr>
    <w:r>
      <w:drawing>
        <wp:anchor distT="0" distB="0" distL="0" distR="0" simplePos="0" relativeHeight="251661312" behindDoc="1" locked="0" layoutInCell="1" allowOverlap="1" hidden="false">
          <wp:simplePos x="0" y="0"/>
          <wp:positionH relativeFrom="margin">
            <wp:posOffset>-523240</wp:posOffset>
          </wp:positionH>
          <wp:positionV relativeFrom="page">
            <wp:posOffset>-96520</wp:posOffset>
          </wp:positionV>
          <wp:extent cx="6877050" cy="6543675"/>
          <wp:wrapNone/>
          <wp:docPr id="5" name="_tx_id_5_"/>
          <a:graphic xmlns:a="http://schemas.openxmlformats.org/drawingml/2006/main">
            <a:graphicData uri="http://schemas.openxmlformats.org/drawingml/2006/picture">
              <pic:pic xmlns:pic="http://schemas.openxmlformats.org/drawingml/2006/picture">
                <pic:nvPicPr>
                  <pic:cNvPr id="0" name="Image 5"/>
                  <pic:cNvPicPr/>
                </pic:nvPicPr>
                <pic:blipFill>
                  <a:blip r:embed="rId00009"/>
                  <a:stretch>
                    <a:fillRect/>
                  </a:stretch>
                </pic:blipFill>
                <pic:spPr>
                  <a:xfrm>
                    <a:off x="0" y="0"/>
                    <a:ext cx="6877050" cy="6543675"/>
                  </a:xfrm>
                  <a:prstGeom prst="rect">
                    <a:avLst/>
                  </a:prstGeom>
                </pic:spPr>
              </pic:pic>
            </a:graphicData>
          </a:graphic>
        </wp:anchor>
      </w:drawing>
    </w:r>
    <w:r>
      <w:rPr>
        <w:lang w:val="en-US" w:eastAsia="en-US" w:bidi="en-US"/>
      </w:rPr>
      <w:drawing>
        <wp:inline distT="0" distB="0" distL="0" distR="0">
          <wp:extent cx="1851025" cy="198755"/>
          <wp:docPr id="4" name="_tx_id_4_"/>
          <a:graphic xmlns:a="http://schemas.openxmlformats.org/drawingml/2006/main">
            <a:graphicData uri="http://schemas.openxmlformats.org/drawingml/2006/picture">
              <pic:pic xmlns:pic="http://schemas.openxmlformats.org/drawingml/2006/picture">
                <pic:nvPicPr>
                  <pic:cNvPr id="0" name="Image 4"/>
                  <pic:cNvPicPr/>
                </pic:nvPicPr>
                <pic:blipFill>
                  <a:blip r:embed="rId00008"/>
                  <a:stretch>
                    <a:fillRect/>
                  </a:stretch>
                </pic:blipFill>
                <pic:spPr>
                  <a:xfrm>
                    <a:off x="0" y="0"/>
                    <a:ext cx="1851025" cy="198755"/>
                  </a:xfrm>
                  <a:prstGeom prst="rect">
                    <a:avLst/>
                  </a:prstGeom>
                </pic:spPr>
              </pic:pic>
            </a:graphicData>
          </a:graphic>
        </wp:inline>
      </w:drawing>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427"/>
        <w:tab w:val="left" w:pos="15876"/>
      </w:tabs>
      <w:rPr>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pStyle w:val="Demo Style 3"/>
      <w:suff w:val="tab"/>
      <w:lvlText w:val="%1."/>
      <w:pPr>
        <w:ind w:left="0" w:firstLine="288"/>
      </w:pPr>
      <w:rPr>
        <w:rFonts w:hint="default" w:ascii="Segoe UI Black" w:hAnsi="Segoe UI Black" w:eastAsia="Segoe UI Black" w:cs="Segoe UI Black"/>
        <w:b w:val="off"/>
        <w:i w:val="off"/>
        <w:strike w:val="off"/>
        <w:color w:val="auto"/>
        <w:position w:val="0"/>
        <w:sz w:val="28"/>
        <w:u w:val="none"/>
        <w:shd w:val="clear" w:color="auto" w:fill="auto"/>
      </w:rPr>
    </w:lvl>
  </w:abstractNum>
  <w:abstractNum w:abstractNumId="1">
    <w:multiLevelType w:val="multilevel"/>
    <w:lvl w:ilvl="0">
      <w:start w:val="1"/>
      <w:numFmt w:val="decimal"/>
      <w:suff w:val="tab"/>
      <w:lvlText w:val="%1."/>
      <w:pPr>
        <w:ind w:left="0" w:firstLine="288"/>
      </w:pPr>
      <w:rPr>
        <w:rFonts w:hint="default" w:ascii="Segoe UI Light" w:hAnsi="Segoe UI Light" w:eastAsia="Segoe UI Light" w:cs="Segoe UI Light"/>
        <w:b w:val="off"/>
        <w:i w:val="off"/>
        <w:strike w:val="off"/>
        <w:color w:val="auto"/>
        <w:position w:val="0"/>
        <w:sz w:val="24"/>
        <w:u w:val="none"/>
        <w:shd w:val="clear" w:color="auto" w:fill="auto"/>
      </w:rPr>
    </w:lvl>
    <w:lvl w:ilvl="1">
      <w:start w:val="1"/>
      <w:numFmt w:val="decimal"/>
      <w:suff w:val="tab"/>
      <w:lvlText w:val="%1.%2."/>
      <w:pPr>
        <w:ind w:left="1134" w:firstLine="288"/>
      </w:pPr>
      <w:rPr>
        <w:rFonts w:hint="default" w:ascii="Segoe UI Light" w:hAnsi="Segoe UI Light" w:eastAsia="Segoe UI Light" w:cs="Segoe UI Light"/>
        <w:b w:val="off"/>
        <w:i w:val="off"/>
        <w:strike w:val="off"/>
        <w:color w:val="auto"/>
        <w:position w:val="0"/>
        <w:sz w:val="24"/>
        <w:u w:val="none"/>
        <w:shd w:val="clear" w:color="auto" w:fill="auto"/>
      </w:rPr>
    </w:lvl>
    <w:lvl w:ilvl="2">
      <w:start w:val="1"/>
      <w:numFmt w:val="decimal"/>
      <w:suff w:val="tab"/>
      <w:lvlText w:val="%1.%2.%3."/>
      <w:pPr>
        <w:ind w:left="2268" w:firstLine="288"/>
      </w:pPr>
      <w:rPr>
        <w:rFonts w:hint="default" w:ascii="Segoe UI Light" w:hAnsi="Segoe UI Light" w:eastAsia="Segoe UI Light" w:cs="Segoe UI Light"/>
        <w:b w:val="off"/>
        <w:i w:val="off"/>
        <w:strike w:val="off"/>
        <w:color w:val="auto"/>
        <w:position w:val="0"/>
        <w:sz w:val="24"/>
        <w:u w:val="none"/>
        <w:shd w:val="clear" w:color="auto" w:fill="auto"/>
      </w:rPr>
    </w:lvl>
    <w:lvl w:ilvl="3">
      <w:start w:val="1"/>
      <w:numFmt w:val="decimal"/>
      <w:suff w:val="tab"/>
      <w:lvlText w:val="%1.%2.%3.%4."/>
      <w:pPr>
        <w:ind w:left="3402" w:firstLine="288"/>
      </w:pPr>
      <w:rPr>
        <w:rFonts w:hint="default" w:ascii="Segoe UI Light" w:hAnsi="Segoe UI Light" w:eastAsia="Segoe UI Light" w:cs="Segoe UI Light"/>
        <w:b w:val="off"/>
        <w:i w:val="off"/>
        <w:strike w:val="off"/>
        <w:color w:val="auto"/>
        <w:position w:val="0"/>
        <w:sz w:val="24"/>
        <w:u w:val="none"/>
        <w:shd w:val="clear" w:color="auto"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0" w:firstLine="288"/>
      </w:pPr>
      <w:rPr>
        <w:rFonts w:hint="default" w:ascii="Segoe UI Black" w:hAnsi="Segoe UI Black" w:eastAsia="Segoe UI Black" w:cs="Segoe UI Black"/>
        <w:b w:val="off"/>
        <w:i w:val="off"/>
        <w:strike w:val="off"/>
        <w:color w:val="auto"/>
        <w:position w:val="0"/>
        <w:sz w:val="28"/>
        <w:u w:val="none"/>
        <w:shd w:val="clear" w:color="auto" w:fill="auto"/>
      </w:rPr>
    </w:lvl>
    <w:lvl w:ilvl="1">
      <w:start w:val="1"/>
      <w:numFmt w:val="decimal"/>
      <w:suff w:val="tab"/>
      <w:lvlText w:val="%2."/>
      <w:pPr>
        <w:ind w:left="1134" w:firstLine="288"/>
      </w:pPr>
      <w:rPr>
        <w:rFonts w:hint="default" w:ascii="Segoe UI Black" w:hAnsi="Segoe UI Black" w:eastAsia="Segoe UI Black" w:cs="Segoe UI Black"/>
        <w:b w:val="off"/>
        <w:i w:val="off"/>
        <w:strike w:val="off"/>
        <w:color w:val="auto"/>
        <w:position w:val="0"/>
        <w:sz w:val="28"/>
        <w:u w:val="none"/>
        <w:shd w:val="clear" w:color="auto"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c="http://schemas.openxmlformats.org/markup-compatibility/2006" xmlns:tx24="http://schemas.textcontrol.com/tx/2400" xmlns:tx25="http://schemas.textcontrol.com/tx/2500" mc:Ignorable="tx24 tx25">
  <w:bordersDoNotSurroundHeader/>
  <w:bordersDoNotSurroundFooter/>
  <w:defaultTabStop w:val="0"/>
  <w:compat>
    <w:noExtraLineSpacing/>
    <w:doNotUseHTMLParagraphAutoSpacing/>
    <w:compatSetting w:name="compatibilityMode" w:uri="http://schemas.microsoft.com/office/word" w:val="15"/>
  </w:compat>
  <tx24:txVer tx24:val="29.0.403.500"/>
</w:settings>
</file>

<file path=word/styles.xml><?xml version="1.0" encoding="utf-8"?>
<w:styles xmlns:w="http://schemas.openxmlformats.org/wordprocessingml/2006/main">
  <w:docDefaults>
    <w:rPrDefault>
      <w:rPr>
        <w:rFonts w:ascii="Arial"/>
        <w:sz w:val="24"/>
      </w:rPr>
    </w:rPrDefault>
  </w:docDefaults>
  <w:style w:type="paragraph" w:styleId="Normal">
    <w:name w:val="Normal"/>
    <w:next w:val=""/>
    <w:qFormat/>
    <w:pPr>
      <w:widowControl w:val="off"/>
      <w:shd w:val="clear" w:color="auto" w:fill="auto"/>
      <w:spacing w:before="0" w:after="0" w:line="240" w:lineRule="auto"/>
      <w:ind w:left="0" w:right="0" w:firstLine="0"/>
      <w:jc w:val="left"/>
      <w:outlineLvl w:val="9"/>
    </w:pPr>
    <w:rPr>
      <w:rFonts w:ascii="Arial" w:hAnsi="Arial" w:eastAsia="Arial" w:cs="Arial"/>
      <w:b w:val="off"/>
      <w:bCs w:val="off"/>
      <w:i w:val="off"/>
      <w:iCs w:val="off"/>
      <w:strike w:val="off"/>
      <w:color w:val="auto"/>
      <w:position w:val="0"/>
      <w:sz w:val="24"/>
      <w:szCs w:val="24"/>
      <w:shd w:val="clear" w:color="auto" w:fill="auto"/>
      <w:rtl w:val="off"/>
      <w:lang w:val="x-none" w:eastAsia="x-none" w:bidi="x-none"/>
    </w:rPr>
  </w:style>
  <w:style w:type="paragraph" w:styleId="Base">
    <w:name w:val="Base"/>
    <w:basedOn w:val="Normal"/>
    <w:next w:val=""/>
    <w:qFormat/>
    <w:pPr/>
    <w:rPr>
      <w:rFonts w:ascii="Segoe UI Light" w:hAnsi="Segoe UI Light" w:eastAsia="Segoe UI Light" w:cs="Segoe UI Light"/>
    </w:rPr>
  </w:style>
  <w:style w:type="paragraph" w:styleId="Heading11">
    <w:name w:val="Heading11"/>
    <w:basedOn w:val="Base"/>
    <w:next w:val="Heading21"/>
    <w:qFormat/>
    <w:pPr>
      <w:pBdr>
        <w:top w:val="none"/>
        <w:left w:val="none"/>
        <w:bottom w:val="single" w:sz="28" w:space="0" w:color="D5D5D5"/>
        <w:right w:val="none"/>
        <w:between w:val="single" w:sz="28" w:space="0" w:color="D5D5D5"/>
      </w:pBdr>
      <w:spacing w:after="432"/>
    </w:pPr>
    <w:rPr>
      <w:rFonts w:ascii="Segoe UI" w:hAnsi="Segoe UI" w:eastAsia="Segoe UI" w:cs="Segoe UI"/>
      <w:b/>
      <w:bCs/>
      <w:sz w:val="48"/>
      <w:szCs w:val="48"/>
    </w:rPr>
  </w:style>
  <w:style w:type="paragraph" w:styleId="Heading21">
    <w:name w:val="Heading21"/>
    <w:basedOn w:val="Heading11"/>
    <w:next w:val="Content"/>
    <w:qFormat/>
    <w:pPr>
      <w:keepNext/>
      <w:widowControl w:val="on"/>
      <w:pBdr>
        <w:top w:val="none"/>
        <w:left w:val="none"/>
        <w:bottom w:val="single" w:sz="28" w:space="0" w:color="800080"/>
        <w:right w:val="none"/>
        <w:between w:val="single" w:sz="28" w:space="0" w:color="800080"/>
      </w:pBdr>
      <w:spacing w:before="288" w:after="0"/>
      <w:outlineLvl w:val="0"/>
    </w:pPr>
    <w:rPr>
      <w:color w:val="404040"/>
      <w:sz w:val="28"/>
      <w:szCs w:val="28"/>
    </w:rPr>
  </w:style>
  <w:style w:type="paragraph" w:styleId="Header-Heading">
    <w:name w:val="Header-Heading"/>
    <w:basedOn w:val="Heading21"/>
    <w:next w:val="Content"/>
    <w:qFormat/>
    <w:pPr>
      <w:pBdr>
        <w:top w:val="none"/>
        <w:left w:val="none"/>
        <w:bottom w:val="none"/>
        <w:right w:val="none"/>
        <w:between w:val="nil"/>
      </w:pBdr>
      <w:spacing w:before="0"/>
    </w:pPr>
    <w:rPr>
      <w:rFonts w:ascii="Segoe UI Light" w:hAnsi="Segoe UI Light" w:eastAsia="Segoe UI Light" w:cs="Segoe UI Light"/>
      <w:sz w:val="24"/>
      <w:szCs w:val="24"/>
    </w:rPr>
  </w:style>
  <w:style w:type="paragraph" w:styleId="Header-PageNumber">
    <w:name w:val="Header-PageNumber"/>
    <w:basedOn w:val="Header-Heading"/>
    <w:next w:val="Content"/>
    <w:qFormat/>
    <w:pPr>
      <w:jc w:val="right"/>
    </w:pPr>
    <w:rPr>
      <w:rFonts w:ascii="Segoe UI" w:hAnsi="Segoe UI" w:eastAsia="Segoe UI" w:cs="Segoe UI"/>
      <w:sz w:val="32"/>
      <w:szCs w:val="32"/>
    </w:rPr>
  </w:style>
  <w:style w:type="paragraph" w:styleId="Heading2-First">
    <w:name w:val="Heading2-First"/>
    <w:basedOn w:val="Heading21"/>
    <w:next w:val="Content"/>
    <w:qFormat/>
    <w:pPr>
      <w:spacing w:before="0"/>
      <w:outlineLvl w:val="9"/>
    </w:pPr>
    <w:rPr/>
  </w:style>
  <w:style w:type="paragraph" w:styleId="Content">
    <w:name w:val="Content"/>
    <w:basedOn w:val="Base"/>
    <w:next w:val=""/>
    <w:qFormat/>
    <w:pPr>
      <w:widowControl w:val="on"/>
      <w:spacing w:before="144"/>
    </w:pPr>
    <w:rPr/>
  </w:style>
  <w:style w:type="paragraph" w:styleId="Tip">
    <w:name w:val="Tip"/>
    <w:basedOn w:val="Content"/>
    <w:next w:val=""/>
    <w:qFormat/>
    <w:pPr>
      <w:spacing w:after="144"/>
    </w:pPr>
    <w:rPr>
      <w:sz w:val="20"/>
      <w:szCs w:val="20"/>
      <w:shd w:val="clear" w:color="auto" w:fill="FFFF80"/>
    </w:rPr>
  </w:style>
  <w:style w:type="paragraph" w:styleId="Demo Style 1">
    <w:name w:val="Demo Style 1"/>
    <w:basedOn w:val="Content"/>
    <w:next w:val=""/>
    <w:qFormat/>
    <w:pPr>
      <w:pBdr>
        <w:top w:val="single" w:sz="6" w:space="0" w:color="auto"/>
        <w:left w:val="single" w:sz="6" w:space="0" w:color="auto"/>
        <w:bottom w:val="single" w:sz="6" w:space="0" w:color="auto"/>
        <w:right w:val="single" w:sz="6" w:space="0" w:color="auto"/>
        <w:between w:val="single" w:sz="6" w:space="0" w:color="auto"/>
      </w:pBdr>
    </w:pPr>
    <w:rPr>
      <w:shd w:val="clear" w:color="auto" w:fill="FF00FF"/>
    </w:rPr>
  </w:style>
  <w:style w:type="paragraph" w:styleId="Demo Style 2">
    <w:name w:val="Demo Style 2"/>
    <w:basedOn w:val="Content"/>
    <w:next w:val=""/>
    <w:qFormat/>
    <w:pPr>
      <w:pBdr>
        <w:top w:val="none"/>
        <w:left w:val="none"/>
        <w:bottom w:val="single" w:sz="18" w:space="0" w:color="00FF00"/>
        <w:right w:val="none"/>
        <w:between w:val="single" w:sz="18" w:space="0" w:color="00FF00"/>
      </w:pBdr>
      <w:shd w:val="clear" w:color="auto" w:fill="FF0080"/>
      <w:spacing w:before="288" w:after="288"/>
      <w:ind w:left="288"/>
      <w:jc w:val="center"/>
    </w:pPr>
    <w:rPr>
      <w:rFonts w:ascii="Segoe UI Black" w:hAnsi="Segoe UI Black" w:eastAsia="Segoe UI Black" w:cs="Segoe UI Black"/>
      <w:b/>
      <w:bCs/>
      <w:color w:val="FFFFFF"/>
      <w:u w:val="double"/>
    </w:rPr>
  </w:style>
  <w:style w:type="paragraph" w:styleId="Demo Style 3">
    <w:name w:val="Demo Style 3"/>
    <w:basedOn w:val="Content"/>
    <w:next w:val=""/>
    <w:qFormat/>
    <w:pPr>
      <w:numPr>
        <w:ilvl w:val="0"/>
        <w:numId w:val="1"/>
      </w:numPr>
      <w:ind w:firstLine="288"/>
    </w:pPr>
    <w:rPr>
      <w:rFonts w:ascii="Segoe UI Black" w:hAnsi="Segoe UI Black" w:eastAsia="Segoe UI Black" w:cs="Segoe UI Black"/>
      <w:sz w:val="28"/>
      <w:szCs w:val="28"/>
    </w:rPr>
  </w:style>
  <w:style w:type="paragraph" w:styleId="Table-Content">
    <w:name w:val="Table-Content"/>
    <w:basedOn w:val="Content"/>
    <w:next w:val=""/>
    <w:qFormat/>
    <w:pPr>
      <w:spacing w:before="0"/>
    </w:pPr>
    <w:rPr>
      <w:sz w:val="20"/>
      <w:szCs w:val="20"/>
    </w:rPr>
  </w:style>
  <w:style w:type="paragraph" w:styleId="Box">
    <w:name w:val="Box"/>
    <w:basedOn w:val="Content"/>
    <w:next w:val="Content"/>
    <w:qFormat/>
    <w:pPr>
      <w:keepLines/>
      <w:pBdr>
        <w:top w:val="single" w:sz="14" w:space="7" w:color="88205F"/>
        <w:left w:val="single" w:sz="14" w:space="7" w:color="88205F"/>
        <w:bottom w:val="single" w:sz="14" w:space="7" w:color="88205F"/>
        <w:right w:val="single" w:sz="14" w:space="7" w:color="88205F"/>
      </w:pBdr>
    </w:pPr>
    <w:rPr/>
  </w:style>
  <w:style w:type="paragraph" w:styleId="Box-Content">
    <w:name w:val="Box-Content"/>
    <w:basedOn w:val="Box"/>
    <w:next w:val="Content"/>
    <w:qFormat/>
    <w:pPr>
      <w:jc w:val="center"/>
    </w:pPr>
    <w:rPr/>
  </w:style>
  <w:style w:type="paragraph" w:styleId="Box-Heading">
    <w:name w:val="Box-Heading"/>
    <w:basedOn w:val="Box"/>
    <w:next w:val="Box-Content"/>
    <w:qFormat/>
    <w:pPr>
      <w:jc w:val="center"/>
    </w:pPr>
    <w:rPr>
      <w:b/>
      <w:bCs/>
      <w:sz w:val="28"/>
      <w:szCs w:val="28"/>
    </w:rPr>
  </w:style>
  <w:style w:type="paragraph" w:styleId="TOC Heading1">
    <w:name w:val="TOC Heading1"/>
    <w:basedOn w:val="Normal"/>
    <w:next w:val=""/>
    <w:qFormat/>
    <w:pPr>
      <w:tabs>
        <w:tab w:val="left" w:pos="1134"/>
      </w:tabs>
      <w:spacing w:before="288" w:after="288"/>
    </w:pPr>
    <w:rPr>
      <w:rFonts w:ascii="Segoe UI" w:hAnsi="Segoe UI" w:eastAsia="Segoe UI" w:cs="Segoe UI"/>
      <w:b/>
      <w:bCs/>
      <w:sz w:val="28"/>
      <w:szCs w:val="28"/>
    </w:rPr>
  </w:style>
  <w:style w:type="paragraph" w:styleId="TOC1">
    <w:name w:val="toc 1"/>
    <w:basedOn w:val="Normal"/>
    <w:next w:val=""/>
    <w:qFormat/>
    <w:pPr>
      <w:pBdr>
        <w:top w:val="single" w:sz="6" w:space="6" w:color="auto"/>
        <w:left w:val="single" w:sz="6" w:space="6" w:color="auto"/>
        <w:bottom w:val="single" w:sz="6" w:space="6" w:color="auto"/>
        <w:right w:val="single" w:sz="6" w:space="6" w:color="auto"/>
      </w:pBdr>
      <w:spacing w:after="144"/>
    </w:pPr>
    <w:rPr>
      <w:rFonts w:ascii="Segoe UI" w:hAnsi="Segoe UI" w:eastAsia="Segoe UI" w:cs="Segoe UI"/>
    </w:rPr>
  </w:style>
  <w:style w:type="paragraph" w:styleId="BODY">
    <w:name w:val="BODY"/>
    <w:basedOn w:val="Normal"/>
    <w:next w:val=""/>
    <w:qForma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17" Type="http://schemas.openxmlformats.org/officeDocument/2006/relationships/header" Target="header0001.xml"/>
	<Relationship Id="rId00018" Type="http://schemas.openxmlformats.org/officeDocument/2006/relationships/footer" Target="footer0001.xml"/>
	<Relationship Id="rId00019" Type="http://schemas.openxmlformats.org/officeDocument/2006/relationships/header" Target="header0001_first.xml"/>
	<Relationship Id="rId00020" Type="http://schemas.openxmlformats.org/officeDocument/2006/relationships/footer" Target="footer0001_first.xml"/>
	<Relationship Id="rId00021" Type="http://schemas.openxmlformats.org/officeDocument/2006/relationships/footer" Target="footer0002.xml"/>
	<Relationship Id="rId00022" Type="http://schemas.openxmlformats.org/officeDocument/2006/relationships/footer" Target="footer0003.xml"/>
	<Relationship Id="rId00023" Type="http://schemas.openxmlformats.org/officeDocument/2006/relationships/footer" Target="footer0004.xml"/>
	<Relationship Id="rId00024" Type="http://schemas.openxmlformats.org/officeDocument/2006/relationships/footer" Target="footer0005.xml"/>
	<Relationship Id="rId00015" Type="http://schemas.openxmlformats.org/officeDocument/2006/relationships/image" Target="media/image0011.jpg"/>
	<Relationship Id="rId00016" Type="http://schemas.openxmlformats.org/officeDocument/2006/relationships/image" Target="media/image0012.png"/>
	<Relationship Id="rId00025" Type="http://schemas.openxmlformats.org/officeDocument/2006/relationships/numbering" Target="numbering.xml"/>
	<Relationship Id="rId00026" Type="http://schemas.openxmlformats.org/officeDocument/2006/relationships/fontTable" Target="fontTable.xml"/>
	<Relationship Id="rId00027" Type="http://schemas.openxmlformats.org/officeDocument/2006/relationships/settings" Target="settings.xml"/>
</Relationships>
</file>

<file path=word/_rels/footer0001.xml.rels><?xml version="1.0" encoding="UTF-8" standalone="yes"?><Relationships xmlns="http://schemas.openxmlformats.org/package/2006/relationships">
	<Relationship Id="rId00006" Type="http://schemas.openxmlformats.org/officeDocument/2006/relationships/image" Target="media/image0002.jpg"/>
	<Relationship Id="rId00007" Type="http://schemas.openxmlformats.org/officeDocument/2006/relationships/image" Target="media/image0003.jpg"/>
	<Relationship Id="rId00005" Type="http://schemas.openxmlformats.org/officeDocument/2006/relationships/image" Target="media/image0001.png"/>
</Relationships>
</file>

<file path=word/_rels/footer0001_first.xml.rels><?xml version="1.0" encoding="UTF-8" standalone="yes"?><Relationships xmlns="http://schemas.openxmlformats.org/package/2006/relationships">
	<Relationship Id="rId00010" Type="http://schemas.openxmlformats.org/officeDocument/2006/relationships/image" Target="media/image0006.png"/>
</Relationships>
</file>

<file path=word/_rels/footer0002.xml.rels><?xml version="1.0" encoding="UTF-8" standalone="yes"?><Relationships xmlns="http://schemas.openxmlformats.org/package/2006/relationships">
	<Relationship Id="rId00011" Type="http://schemas.openxmlformats.org/officeDocument/2006/relationships/image" Target="media/image0007.png"/>
</Relationships>
</file>

<file path=word/_rels/footer0003.xml.rels><?xml version="1.0" encoding="UTF-8" standalone="yes"?><Relationships xmlns="http://schemas.openxmlformats.org/package/2006/relationships">
	<Relationship Id="rId00012" Type="http://schemas.openxmlformats.org/officeDocument/2006/relationships/image" Target="media/image0008.png"/>
</Relationships>
</file>

<file path=word/_rels/footer0004.xml.rels><?xml version="1.0" encoding="UTF-8" standalone="yes"?><Relationships xmlns="http://schemas.openxmlformats.org/package/2006/relationships">
	<Relationship Id="rId00013" Type="http://schemas.openxmlformats.org/officeDocument/2006/relationships/image" Target="media/image0009.png"/>
</Relationships>
</file>

<file path=word/_rels/footer0005.xml.rels><?xml version="1.0" encoding="UTF-8" standalone="yes"?><Relationships xmlns="http://schemas.openxmlformats.org/package/2006/relationships">
	<Relationship Id="rId00014" Type="http://schemas.openxmlformats.org/officeDocument/2006/relationships/image" Target="media/image0010.png"/>
</Relationships>
</file>

<file path=word/_rels/header0001_first.xml.rels><?xml version="1.0" encoding="UTF-8" standalone="yes"?><Relationships xmlns="http://schemas.openxmlformats.org/package/2006/relationships">
	<Relationship Id="rId00009" Type="http://schemas.openxmlformats.org/officeDocument/2006/relationships/image" Target="media/image0005.png"/>
	<Relationship Id="rId00008" Type="http://schemas.openxmlformats.org/officeDocument/2006/relationships/image" Target="media/image0004.png"/>
</Relationships>
</file>

<file path=docProps/app.xml><?xml version="1.0" encoding="utf-8"?>
<Properties xmlns="http://schemas.openxmlformats.org/officeDocument/2006/extended-properties" xmlns:vt="http://schemas.openxmlformats.org/officeDocument/2006/docPropsVTypes">
  <HyperlinkBase>C:\Program Files\Text Control GmbH\TX Text Control 26.0.NET for Windows Forms\Samples\Demo\</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2021-07-28T16:39:22Z</dcterms:modified>
</cp:coreProperties>
</file>